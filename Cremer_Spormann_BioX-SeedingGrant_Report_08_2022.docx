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8115"/>
        <w:tblOverlap w:val="never"/>
        <w:tblW w:w="0" w:type="auto"/>
        <w:tblLook w:val="04A0" w:firstRow="1" w:lastRow="0" w:firstColumn="1" w:lastColumn="0" w:noHBand="0" w:noVBand="1"/>
      </w:tblPr>
      <w:tblGrid>
        <w:gridCol w:w="4559"/>
      </w:tblGrid>
      <w:tr w:rsidR="0052065A" w:rsidRPr="00FD5CD7" w14:paraId="4167DB99" w14:textId="77777777" w:rsidTr="00D14047">
        <w:trPr>
          <w:trHeight w:val="1342"/>
        </w:trPr>
        <w:tc>
          <w:tcPr>
            <w:tcW w:w="3779" w:type="dxa"/>
          </w:tcPr>
          <w:p w14:paraId="43AF9159" w14:textId="77777777" w:rsidR="00D14047" w:rsidRPr="00D14047" w:rsidRDefault="00D14047" w:rsidP="00D14047">
            <w:pPr>
              <w:spacing w:before="100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860555F" wp14:editId="09A37771">
                  <wp:extent cx="2757823" cy="1281255"/>
                  <wp:effectExtent l="0" t="0" r="0" b="1905"/>
                  <wp:docPr id="6" name="Picture 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839" cy="13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1A6A">
              <w:rPr>
                <w:rFonts w:ascii="Arial" w:hAnsi="Arial" w:cs="Arial"/>
                <w:b/>
                <w:bCs/>
              </w:rPr>
              <w:t xml:space="preserve"> Fig. 2: Azo</w:t>
            </w:r>
            <w:r>
              <w:rPr>
                <w:rFonts w:ascii="Arial" w:hAnsi="Arial" w:cs="Arial"/>
                <w:b/>
                <w:bCs/>
              </w:rPr>
              <w:t>-</w:t>
            </w:r>
            <w:r w:rsidRPr="00C61A6A">
              <w:rPr>
                <w:rFonts w:ascii="Arial" w:hAnsi="Arial" w:cs="Arial"/>
                <w:b/>
                <w:bCs/>
              </w:rPr>
              <w:t>casein digestion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691C57"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Quantification of freed amino acids over time and after 70h for different casein concentrations.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40"/>
        <w:tblOverlap w:val="never"/>
        <w:tblW w:w="0" w:type="auto"/>
        <w:tblLook w:val="04A0" w:firstRow="1" w:lastRow="0" w:firstColumn="1" w:lastColumn="0" w:noHBand="0" w:noVBand="1"/>
      </w:tblPr>
      <w:tblGrid>
        <w:gridCol w:w="3596"/>
      </w:tblGrid>
      <w:tr w:rsidR="0052065A" w:rsidRPr="00FD5CD7" w14:paraId="14FE0C2F" w14:textId="77777777" w:rsidTr="00DD1D39">
        <w:trPr>
          <w:trHeight w:val="1342"/>
        </w:trPr>
        <w:tc>
          <w:tcPr>
            <w:tcW w:w="2811" w:type="dxa"/>
          </w:tcPr>
          <w:p w14:paraId="7A0E6322" w14:textId="77777777" w:rsidR="000838FC" w:rsidRPr="00D14047" w:rsidRDefault="000838FC" w:rsidP="000838FC">
            <w:pPr>
              <w:spacing w:before="100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126323A" wp14:editId="296BC5D0">
                  <wp:extent cx="2141714" cy="3044350"/>
                  <wp:effectExtent l="0" t="0" r="5080" b="3810"/>
                  <wp:docPr id="9" name="Picture 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448" cy="310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1A6A">
              <w:rPr>
                <w:rFonts w:ascii="Arial" w:hAnsi="Arial" w:cs="Arial"/>
                <w:b/>
                <w:bCs/>
              </w:rPr>
              <w:t xml:space="preserve"> Fig. 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C61A6A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Quantitative assay of H2S production</w:t>
            </w:r>
          </w:p>
        </w:tc>
      </w:tr>
    </w:tbl>
    <w:p w14:paraId="7465CF39" w14:textId="00CBAF4D" w:rsidR="00102868" w:rsidRDefault="00C14BC4" w:rsidP="00D14047">
      <w:pPr>
        <w:spacing w:before="100"/>
        <w:jc w:val="both"/>
        <w:rPr>
          <w:rFonts w:ascii="Arial" w:hAnsi="Arial" w:cs="Arial"/>
          <w:b/>
          <w:bCs/>
        </w:rPr>
      </w:pPr>
      <w:r w:rsidRPr="00FD5CD7">
        <w:rPr>
          <w:rFonts w:ascii="Arial" w:hAnsi="Arial" w:cs="Arial"/>
          <w:b/>
          <w:bCs/>
        </w:rPr>
        <w:t xml:space="preserve">Bio-X </w:t>
      </w:r>
      <w:r w:rsidR="00F64A39" w:rsidRPr="00FD5CD7">
        <w:rPr>
          <w:rFonts w:ascii="Arial" w:hAnsi="Arial" w:cs="Arial"/>
          <w:b/>
          <w:bCs/>
        </w:rPr>
        <w:t>Seed</w:t>
      </w:r>
      <w:r w:rsidRPr="00FD5CD7">
        <w:rPr>
          <w:rFonts w:ascii="Arial" w:hAnsi="Arial" w:cs="Arial"/>
          <w:b/>
          <w:bCs/>
        </w:rPr>
        <w:t xml:space="preserve"> </w:t>
      </w:r>
      <w:r w:rsidR="00F64A39" w:rsidRPr="00FD5CD7">
        <w:rPr>
          <w:rFonts w:ascii="Arial" w:hAnsi="Arial" w:cs="Arial"/>
          <w:b/>
          <w:bCs/>
        </w:rPr>
        <w:t>Grant: Dynamics of hydrogen sulfide production by gut bacteria</w:t>
      </w:r>
      <w:r w:rsidR="001174EF">
        <w:rPr>
          <w:rFonts w:ascii="Arial" w:hAnsi="Arial" w:cs="Arial"/>
          <w:b/>
          <w:bCs/>
        </w:rPr>
        <w:tab/>
      </w:r>
      <w:r w:rsidR="0096020A">
        <w:rPr>
          <w:rFonts w:ascii="Arial" w:hAnsi="Arial" w:cs="Arial"/>
          <w:b/>
          <w:bCs/>
        </w:rPr>
        <w:br/>
      </w:r>
      <w:r w:rsidRPr="00FD5CD7">
        <w:rPr>
          <w:rFonts w:ascii="Arial" w:hAnsi="Arial" w:cs="Arial"/>
        </w:rPr>
        <w:t>Jonas Cremer and Alfred Spormann</w:t>
      </w:r>
      <w:r w:rsidR="00644764">
        <w:rPr>
          <w:rFonts w:ascii="Arial" w:hAnsi="Arial" w:cs="Arial"/>
        </w:rPr>
        <w:t xml:space="preserve">. </w:t>
      </w:r>
      <w:r w:rsidRPr="00FD5CD7">
        <w:rPr>
          <w:rFonts w:ascii="Arial" w:hAnsi="Arial" w:cs="Arial"/>
        </w:rPr>
        <w:t>Progress report</w:t>
      </w:r>
      <w:r w:rsidR="00F64A39" w:rsidRPr="00FD5CD7">
        <w:rPr>
          <w:rFonts w:ascii="Arial" w:hAnsi="Arial" w:cs="Arial"/>
        </w:rPr>
        <w:t>,</w:t>
      </w:r>
      <w:r w:rsidRPr="00FD5CD7">
        <w:rPr>
          <w:rFonts w:ascii="Arial" w:hAnsi="Arial" w:cs="Arial"/>
        </w:rPr>
        <w:t xml:space="preserve"> </w:t>
      </w:r>
      <w:r w:rsidR="00D57B29">
        <w:rPr>
          <w:rFonts w:ascii="Arial" w:hAnsi="Arial" w:cs="Arial"/>
        </w:rPr>
        <w:t>25</w:t>
      </w:r>
      <w:r w:rsidR="00D57B29" w:rsidRPr="00D57B29">
        <w:rPr>
          <w:rFonts w:ascii="Arial" w:hAnsi="Arial" w:cs="Arial"/>
          <w:vertAlign w:val="superscript"/>
        </w:rPr>
        <w:t>th</w:t>
      </w:r>
      <w:r w:rsidR="00D57B29">
        <w:rPr>
          <w:rFonts w:ascii="Arial" w:hAnsi="Arial" w:cs="Arial"/>
        </w:rPr>
        <w:t xml:space="preserve"> July </w:t>
      </w:r>
      <w:r w:rsidRPr="00FD5CD7">
        <w:rPr>
          <w:rFonts w:ascii="Arial" w:hAnsi="Arial" w:cs="Arial"/>
        </w:rPr>
        <w:t>202</w:t>
      </w:r>
      <w:r w:rsidR="00D57B29">
        <w:rPr>
          <w:rFonts w:ascii="Arial" w:hAnsi="Arial" w:cs="Arial"/>
        </w:rPr>
        <w:t>2</w:t>
      </w:r>
      <w:r w:rsidR="00644764">
        <w:rPr>
          <w:rFonts w:ascii="Arial" w:hAnsi="Arial" w:cs="Arial"/>
        </w:rPr>
        <w:t>.</w:t>
      </w:r>
      <w:r w:rsidR="00644764">
        <w:rPr>
          <w:rFonts w:ascii="Arial" w:hAnsi="Arial" w:cs="Arial"/>
        </w:rPr>
        <w:tab/>
      </w:r>
    </w:p>
    <w:p w14:paraId="06E9617B" w14:textId="3EFF6A15" w:rsidR="00375A76" w:rsidRDefault="00E725A4" w:rsidP="00CD469A">
      <w:pPr>
        <w:spacing w:before="100"/>
        <w:jc w:val="both"/>
        <w:rPr>
          <w:rFonts w:ascii="Arial" w:hAnsi="Arial" w:cs="Arial"/>
          <w:b/>
          <w:bCs/>
        </w:rPr>
      </w:pPr>
      <w:r w:rsidRPr="00FD5CD7">
        <w:rPr>
          <w:rFonts w:ascii="Arial" w:hAnsi="Arial" w:cs="Arial"/>
          <w:b/>
          <w:bCs/>
        </w:rPr>
        <w:t>Scientific progress</w:t>
      </w:r>
      <w:r w:rsidR="001174EF">
        <w:rPr>
          <w:rFonts w:ascii="Arial" w:hAnsi="Arial" w:cs="Arial"/>
          <w:b/>
          <w:bCs/>
        </w:rPr>
        <w:tab/>
      </w:r>
      <w:r w:rsidR="0096020A">
        <w:rPr>
          <w:rFonts w:ascii="Arial" w:hAnsi="Arial" w:cs="Arial"/>
          <w:b/>
          <w:bCs/>
        </w:rPr>
        <w:br/>
      </w:r>
      <w:r w:rsidR="009E5E9B">
        <w:rPr>
          <w:rFonts w:ascii="Arial" w:hAnsi="Arial" w:cs="Arial"/>
        </w:rPr>
        <w:t>Realizing that utilization of sulfur containing amino acids is likely the biggest source of bacterial H</w:t>
      </w:r>
      <w:r w:rsidR="009E5E9B" w:rsidRPr="005E12EF">
        <w:rPr>
          <w:rFonts w:ascii="Arial" w:hAnsi="Arial" w:cs="Arial"/>
          <w:vertAlign w:val="subscript"/>
          <w:rPrChange w:id="0" w:author="Rebecca Christensen" w:date="2022-07-26T14:12:00Z">
            <w:rPr>
              <w:rFonts w:ascii="Arial" w:hAnsi="Arial" w:cs="Arial"/>
            </w:rPr>
          </w:rPrChange>
        </w:rPr>
        <w:t>2</w:t>
      </w:r>
      <w:r w:rsidR="009E5E9B">
        <w:rPr>
          <w:rFonts w:ascii="Arial" w:hAnsi="Arial" w:cs="Arial"/>
        </w:rPr>
        <w:t>S production</w:t>
      </w:r>
      <w:ins w:id="1" w:author="Rebecca Christensen" w:date="2022-07-26T14:06:00Z">
        <w:r w:rsidR="00860098">
          <w:rPr>
            <w:rFonts w:ascii="Arial" w:hAnsi="Arial" w:cs="Arial"/>
          </w:rPr>
          <w:t>,</w:t>
        </w:r>
      </w:ins>
      <w:r w:rsidR="009E5E9B">
        <w:rPr>
          <w:rFonts w:ascii="Arial" w:hAnsi="Arial" w:cs="Arial"/>
        </w:rPr>
        <w:t xml:space="preserve"> we focused </w:t>
      </w:r>
      <w:r w:rsidR="00570A43">
        <w:rPr>
          <w:rFonts w:ascii="Arial" w:hAnsi="Arial" w:cs="Arial"/>
        </w:rPr>
        <w:t>over the last</w:t>
      </w:r>
      <w:r w:rsidR="009E5E9B">
        <w:rPr>
          <w:rFonts w:ascii="Arial" w:hAnsi="Arial" w:cs="Arial"/>
        </w:rPr>
        <w:t xml:space="preserve"> year </w:t>
      </w:r>
      <w:r w:rsidR="00FE0E57">
        <w:rPr>
          <w:rFonts w:ascii="Arial" w:hAnsi="Arial" w:cs="Arial"/>
        </w:rPr>
        <w:t xml:space="preserve">particularly </w:t>
      </w:r>
      <w:r w:rsidR="009E5E9B">
        <w:rPr>
          <w:rFonts w:ascii="Arial" w:hAnsi="Arial" w:cs="Arial"/>
        </w:rPr>
        <w:t>on the characterization of bacterial peptide digestion and cysteine utilization</w:t>
      </w:r>
      <w:r w:rsidR="00570A43">
        <w:rPr>
          <w:rFonts w:ascii="Arial" w:hAnsi="Arial" w:cs="Arial"/>
        </w:rPr>
        <w:t xml:space="preserve">. Our experimental results revealed a strong variation among </w:t>
      </w:r>
      <w:r w:rsidR="003C1B3A">
        <w:rPr>
          <w:rFonts w:ascii="Arial" w:hAnsi="Arial" w:cs="Arial"/>
        </w:rPr>
        <w:t>bacterial species</w:t>
      </w:r>
      <w:r w:rsidR="0016486D">
        <w:rPr>
          <w:rFonts w:ascii="Arial" w:hAnsi="Arial" w:cs="Arial"/>
        </w:rPr>
        <w:t>. W</w:t>
      </w:r>
      <w:r w:rsidR="00570A43">
        <w:rPr>
          <w:rFonts w:ascii="Arial" w:hAnsi="Arial" w:cs="Arial"/>
        </w:rPr>
        <w:t xml:space="preserve">e thus </w:t>
      </w:r>
      <w:r w:rsidR="0016486D">
        <w:rPr>
          <w:rFonts w:ascii="Arial" w:hAnsi="Arial" w:cs="Arial"/>
        </w:rPr>
        <w:t>also incorporated a</w:t>
      </w:r>
      <w:r w:rsidR="00570A43">
        <w:rPr>
          <w:rFonts w:ascii="Arial" w:hAnsi="Arial" w:cs="Arial"/>
        </w:rPr>
        <w:t xml:space="preserve"> bioinformatics </w:t>
      </w:r>
      <w:r w:rsidR="0016486D">
        <w:rPr>
          <w:rFonts w:ascii="Arial" w:hAnsi="Arial" w:cs="Arial"/>
        </w:rPr>
        <w:t>approach</w:t>
      </w:r>
      <w:r w:rsidR="00B114FE">
        <w:rPr>
          <w:rFonts w:ascii="Arial" w:hAnsi="Arial" w:cs="Arial"/>
        </w:rPr>
        <w:t xml:space="preserve"> to better understand this variation</w:t>
      </w:r>
      <w:r w:rsidR="0016486D">
        <w:rPr>
          <w:rFonts w:ascii="Arial" w:hAnsi="Arial" w:cs="Arial"/>
        </w:rPr>
        <w:t xml:space="preserve"> and predict </w:t>
      </w:r>
      <w:r w:rsidR="00151CCE">
        <w:rPr>
          <w:rFonts w:ascii="Arial" w:hAnsi="Arial" w:cs="Arial"/>
        </w:rPr>
        <w:t xml:space="preserve">how </w:t>
      </w:r>
      <w:r w:rsidR="0016486D">
        <w:rPr>
          <w:rFonts w:ascii="Arial" w:hAnsi="Arial" w:cs="Arial"/>
        </w:rPr>
        <w:t>H</w:t>
      </w:r>
      <w:r w:rsidR="0016486D" w:rsidRPr="005E12EF">
        <w:rPr>
          <w:rFonts w:ascii="Arial" w:hAnsi="Arial" w:cs="Arial"/>
          <w:vertAlign w:val="subscript"/>
          <w:rPrChange w:id="2" w:author="Rebecca Christensen" w:date="2022-07-26T14:12:00Z">
            <w:rPr>
              <w:rFonts w:ascii="Arial" w:hAnsi="Arial" w:cs="Arial"/>
            </w:rPr>
          </w:rPrChange>
        </w:rPr>
        <w:t>2</w:t>
      </w:r>
      <w:r w:rsidR="0016486D">
        <w:rPr>
          <w:rFonts w:ascii="Arial" w:hAnsi="Arial" w:cs="Arial"/>
        </w:rPr>
        <w:t xml:space="preserve">S production </w:t>
      </w:r>
      <w:r w:rsidR="00151CCE">
        <w:rPr>
          <w:rFonts w:ascii="Arial" w:hAnsi="Arial" w:cs="Arial"/>
        </w:rPr>
        <w:t xml:space="preserve">depends on the composition of the </w:t>
      </w:r>
      <w:r w:rsidR="003C1B3A">
        <w:rPr>
          <w:rFonts w:ascii="Arial" w:hAnsi="Arial" w:cs="Arial"/>
        </w:rPr>
        <w:t xml:space="preserve">gut </w:t>
      </w:r>
      <w:r w:rsidR="00151CCE">
        <w:rPr>
          <w:rFonts w:ascii="Arial" w:hAnsi="Arial" w:cs="Arial"/>
        </w:rPr>
        <w:t>microbiota.</w:t>
      </w:r>
      <w:r w:rsidR="00FE0E57">
        <w:rPr>
          <w:rFonts w:ascii="Arial" w:hAnsi="Arial" w:cs="Arial"/>
        </w:rPr>
        <w:t xml:space="preserve"> The most important findings are summarized in the following.</w:t>
      </w:r>
      <w:r w:rsidR="003C1B3A">
        <w:rPr>
          <w:rFonts w:ascii="Arial" w:hAnsi="Arial" w:cs="Arial"/>
        </w:rPr>
        <w:tab/>
      </w:r>
      <w:r w:rsidR="003C1B3A">
        <w:rPr>
          <w:rFonts w:ascii="Arial" w:hAnsi="Arial" w:cs="Arial"/>
        </w:rPr>
        <w:br/>
      </w:r>
      <w:r w:rsidR="003C1B3A" w:rsidRPr="003C1B3A">
        <w:rPr>
          <w:rFonts w:ascii="Arial" w:hAnsi="Arial" w:cs="Arial"/>
          <w:b/>
          <w:bCs/>
        </w:rPr>
        <w:t>Experimentally a</w:t>
      </w:r>
      <w:r w:rsidR="00151CCE" w:rsidRPr="003C1B3A">
        <w:rPr>
          <w:rFonts w:ascii="Arial" w:hAnsi="Arial" w:cs="Arial"/>
          <w:b/>
          <w:bCs/>
        </w:rPr>
        <w:t xml:space="preserve">ssessing </w:t>
      </w:r>
      <w:r w:rsidR="00151CCE" w:rsidRPr="005E12EF">
        <w:rPr>
          <w:rFonts w:ascii="Arial" w:hAnsi="Arial" w:cs="Arial"/>
          <w:b/>
          <w:bCs/>
          <w:sz w:val="22"/>
          <w:szCs w:val="22"/>
          <w:rPrChange w:id="3" w:author="Rebecca Christensen" w:date="2022-07-26T14:12:00Z">
            <w:rPr>
              <w:rFonts w:ascii="Arial" w:hAnsi="Arial" w:cs="Arial"/>
              <w:b/>
              <w:bCs/>
            </w:rPr>
          </w:rPrChange>
        </w:rPr>
        <w:t>H</w:t>
      </w:r>
      <w:ins w:id="4" w:author="Rebecca Christensen" w:date="2022-07-26T14:12:00Z">
        <w:r w:rsidR="005E12EF" w:rsidRPr="005E12EF">
          <w:rPr>
            <w:rFonts w:ascii="Arial" w:hAnsi="Arial" w:cs="Arial"/>
            <w:b/>
            <w:bCs/>
            <w:sz w:val="22"/>
            <w:szCs w:val="22"/>
            <w:vertAlign w:val="subscript"/>
            <w:rPrChange w:id="5" w:author="Rebecca Christensen" w:date="2022-07-26T14:12:00Z">
              <w:rPr>
                <w:rFonts w:ascii="Arial" w:hAnsi="Arial" w:cs="Arial"/>
                <w:b/>
                <w:bCs/>
                <w:sz w:val="22"/>
                <w:szCs w:val="22"/>
              </w:rPr>
            </w:rPrChange>
          </w:rPr>
          <w:t>2</w:t>
        </w:r>
      </w:ins>
      <w:del w:id="6" w:author="Rebecca Christensen" w:date="2022-07-26T14:11:00Z">
        <w:r w:rsidR="00151CCE" w:rsidRPr="005E12EF" w:rsidDel="005E12EF">
          <w:rPr>
            <w:rFonts w:ascii="Arial" w:hAnsi="Arial" w:cs="Arial"/>
            <w:b/>
            <w:bCs/>
            <w:sz w:val="22"/>
            <w:szCs w:val="22"/>
            <w:rPrChange w:id="7" w:author="Rebecca Christensen" w:date="2022-07-26T14:12:00Z">
              <w:rPr>
                <w:rFonts w:ascii="Arial" w:hAnsi="Arial" w:cs="Arial"/>
                <w:b/>
                <w:bCs/>
              </w:rPr>
            </w:rPrChange>
          </w:rPr>
          <w:delText>2</w:delText>
        </w:r>
      </w:del>
      <w:r w:rsidR="00151CCE" w:rsidRPr="005E12EF">
        <w:rPr>
          <w:rFonts w:ascii="Arial" w:hAnsi="Arial" w:cs="Arial"/>
          <w:b/>
          <w:bCs/>
          <w:sz w:val="22"/>
          <w:szCs w:val="22"/>
          <w:rPrChange w:id="8" w:author="Rebecca Christensen" w:date="2022-07-26T14:12:00Z">
            <w:rPr>
              <w:rFonts w:ascii="Arial" w:hAnsi="Arial" w:cs="Arial"/>
              <w:b/>
              <w:bCs/>
            </w:rPr>
          </w:rPrChange>
        </w:rPr>
        <w:t>S</w:t>
      </w:r>
      <w:r w:rsidR="00151CCE" w:rsidRPr="003C1B3A">
        <w:rPr>
          <w:rFonts w:ascii="Arial" w:hAnsi="Arial" w:cs="Arial"/>
          <w:b/>
          <w:bCs/>
        </w:rPr>
        <w:t xml:space="preserve"> production from cysteine, methionine, and peptide digestion</w:t>
      </w:r>
      <w:r w:rsidR="006829DA">
        <w:rPr>
          <w:rFonts w:ascii="Arial" w:hAnsi="Arial" w:cs="Arial"/>
          <w:b/>
          <w:bCs/>
        </w:rPr>
        <w:t>:</w:t>
      </w:r>
      <w:r w:rsidR="0038629F">
        <w:rPr>
          <w:rFonts w:ascii="Arial" w:hAnsi="Arial" w:cs="Arial"/>
          <w:b/>
          <w:bCs/>
        </w:rPr>
        <w:t xml:space="preserve"> </w:t>
      </w:r>
      <w:r w:rsidR="00151CCE">
        <w:rPr>
          <w:rFonts w:ascii="Arial" w:hAnsi="Arial" w:cs="Arial"/>
        </w:rPr>
        <w:t xml:space="preserve">To qualitatively </w:t>
      </w:r>
      <w:r w:rsidR="0013705E">
        <w:rPr>
          <w:rFonts w:ascii="Arial" w:hAnsi="Arial" w:cs="Arial"/>
        </w:rPr>
        <w:t>assess</w:t>
      </w:r>
      <w:r w:rsidR="00151CCE">
        <w:rPr>
          <w:rFonts w:ascii="Arial" w:hAnsi="Arial" w:cs="Arial"/>
        </w:rPr>
        <w:t xml:space="preserve"> the</w:t>
      </w:r>
      <w:r w:rsidR="0013705E">
        <w:rPr>
          <w:rFonts w:ascii="Arial" w:hAnsi="Arial" w:cs="Arial"/>
        </w:rPr>
        <w:t xml:space="preserve"> capability </w:t>
      </w:r>
      <w:ins w:id="9" w:author="Rebecca Christensen" w:date="2022-07-26T14:09:00Z">
        <w:r w:rsidR="00860098">
          <w:rPr>
            <w:rFonts w:ascii="Arial" w:hAnsi="Arial" w:cs="Arial"/>
          </w:rPr>
          <w:t>of different gut strain to produce</w:t>
        </w:r>
      </w:ins>
      <w:del w:id="10" w:author="Rebecca Christensen" w:date="2022-07-26T14:09:00Z">
        <w:r w:rsidR="0013705E" w:rsidDel="00860098">
          <w:rPr>
            <w:rFonts w:ascii="Arial" w:hAnsi="Arial" w:cs="Arial"/>
          </w:rPr>
          <w:delText>for</w:delText>
        </w:r>
      </w:del>
      <w:ins w:id="11" w:author="Rebecca Christensen" w:date="2022-07-26T14:09:00Z">
        <w:r w:rsidR="00860098">
          <w:rPr>
            <w:rFonts w:ascii="Arial" w:hAnsi="Arial" w:cs="Arial"/>
          </w:rPr>
          <w:t xml:space="preserve">, </w:t>
        </w:r>
      </w:ins>
      <w:del w:id="12" w:author="Rebecca Christensen" w:date="2022-07-26T14:09:00Z">
        <w:r w:rsidR="00151CCE" w:rsidDel="00860098">
          <w:rPr>
            <w:rFonts w:ascii="Arial" w:hAnsi="Arial" w:cs="Arial"/>
          </w:rPr>
          <w:delText xml:space="preserve"> </w:delText>
        </w:r>
        <w:r w:rsidR="0026432C" w:rsidDel="00860098">
          <w:rPr>
            <w:rFonts w:ascii="Arial" w:hAnsi="Arial" w:cs="Arial"/>
          </w:rPr>
          <w:delText>H2S production</w:delText>
        </w:r>
        <w:r w:rsidR="00151CCE" w:rsidDel="00860098">
          <w:rPr>
            <w:rFonts w:ascii="Arial" w:hAnsi="Arial" w:cs="Arial"/>
          </w:rPr>
          <w:delText xml:space="preserve"> </w:delText>
        </w:r>
        <w:r w:rsidR="00D84EFB" w:rsidDel="00860098">
          <w:rPr>
            <w:rFonts w:ascii="Arial" w:hAnsi="Arial" w:cs="Arial"/>
          </w:rPr>
          <w:delText>of different gut</w:delText>
        </w:r>
      </w:del>
      <w:del w:id="13" w:author="Rebecca Christensen" w:date="2022-07-26T14:07:00Z">
        <w:r w:rsidR="00D84EFB" w:rsidDel="00860098">
          <w:rPr>
            <w:rFonts w:ascii="Arial" w:hAnsi="Arial" w:cs="Arial"/>
          </w:rPr>
          <w:delText>-</w:delText>
        </w:r>
      </w:del>
      <w:del w:id="14" w:author="Rebecca Christensen" w:date="2022-07-26T14:09:00Z">
        <w:r w:rsidR="00D84EFB" w:rsidDel="00860098">
          <w:rPr>
            <w:rFonts w:ascii="Arial" w:hAnsi="Arial" w:cs="Arial"/>
          </w:rPr>
          <w:delText xml:space="preserve">strains </w:delText>
        </w:r>
      </w:del>
      <w:r w:rsidR="0013705E">
        <w:rPr>
          <w:rFonts w:ascii="Arial" w:hAnsi="Arial" w:cs="Arial"/>
        </w:rPr>
        <w:t>we r</w:t>
      </w:r>
      <w:ins w:id="15" w:author="Rebecca Christensen" w:date="2022-07-26T14:08:00Z">
        <w:r w:rsidR="00860098">
          <w:rPr>
            <w:rFonts w:ascii="Arial" w:hAnsi="Arial" w:cs="Arial"/>
          </w:rPr>
          <w:t>a</w:t>
        </w:r>
      </w:ins>
      <w:del w:id="16" w:author="Rebecca Christensen" w:date="2022-07-26T14:08:00Z">
        <w:r w:rsidR="0013705E" w:rsidDel="00860098">
          <w:rPr>
            <w:rFonts w:ascii="Arial" w:hAnsi="Arial" w:cs="Arial"/>
          </w:rPr>
          <w:delText>u</w:delText>
        </w:r>
      </w:del>
      <w:r w:rsidR="0013705E">
        <w:rPr>
          <w:rFonts w:ascii="Arial" w:hAnsi="Arial" w:cs="Arial"/>
        </w:rPr>
        <w:t>n</w:t>
      </w:r>
      <w:r w:rsidR="0026432C">
        <w:rPr>
          <w:rFonts w:ascii="Arial" w:hAnsi="Arial" w:cs="Arial"/>
        </w:rPr>
        <w:t xml:space="preserve"> </w:t>
      </w:r>
      <w:ins w:id="17" w:author="Rebecca Christensen" w:date="2022-07-26T14:08:00Z">
        <w:r w:rsidR="00860098">
          <w:rPr>
            <w:rFonts w:ascii="Arial" w:hAnsi="Arial" w:cs="Arial"/>
          </w:rPr>
          <w:t xml:space="preserve">an improved </w:t>
        </w:r>
      </w:ins>
      <w:del w:id="18" w:author="Rebecca Christensen" w:date="2022-07-26T14:08:00Z">
        <w:r w:rsidR="0026432C" w:rsidDel="00860098">
          <w:rPr>
            <w:rFonts w:ascii="Arial" w:hAnsi="Arial" w:cs="Arial"/>
          </w:rPr>
          <w:delText xml:space="preserve">the </w:delText>
        </w:r>
      </w:del>
      <w:r w:rsidR="0026432C">
        <w:rPr>
          <w:rFonts w:ascii="Arial" w:hAnsi="Arial" w:cs="Arial"/>
        </w:rPr>
        <w:t xml:space="preserve">colorimetric assay </w:t>
      </w:r>
      <w:del w:id="19" w:author="Rebecca Christensen" w:date="2022-07-26T14:08:00Z">
        <w:r w:rsidR="00D84EFB" w:rsidDel="00860098">
          <w:rPr>
            <w:rFonts w:ascii="Arial" w:hAnsi="Arial" w:cs="Arial"/>
          </w:rPr>
          <w:delText xml:space="preserve">which we improved </w:delText>
        </w:r>
      </w:del>
      <w:r w:rsidR="00D84EFB">
        <w:rPr>
          <w:rFonts w:ascii="Arial" w:hAnsi="Arial" w:cs="Arial"/>
        </w:rPr>
        <w:t>(see report from previous year</w:t>
      </w:r>
      <w:ins w:id="20" w:author="Rebecca Christensen" w:date="2022-07-26T14:10:00Z">
        <w:r w:rsidR="005E12EF">
          <w:rPr>
            <w:rFonts w:ascii="Arial" w:hAnsi="Arial" w:cs="Arial"/>
          </w:rPr>
          <w:t>) which provides a visual readout of black precipitate</w:t>
        </w:r>
      </w:ins>
      <w:del w:id="21" w:author="Rebecca Christensen" w:date="2022-07-26T14:10:00Z">
        <w:r w:rsidR="00D84EFB" w:rsidDel="005E12EF">
          <w:rPr>
            <w:rFonts w:ascii="Arial" w:hAnsi="Arial" w:cs="Arial"/>
          </w:rPr>
          <w:delText>)</w:delText>
        </w:r>
        <w:r w:rsidR="0026432C" w:rsidDel="005E12EF">
          <w:rPr>
            <w:rFonts w:ascii="Arial" w:hAnsi="Arial" w:cs="Arial"/>
          </w:rPr>
          <w:delText xml:space="preserve"> </w:delText>
        </w:r>
        <w:r w:rsidR="00D84EFB" w:rsidDel="005E12EF">
          <w:rPr>
            <w:rFonts w:ascii="Arial" w:hAnsi="Arial" w:cs="Arial"/>
          </w:rPr>
          <w:delText xml:space="preserve">and which uses as a readout the black </w:delText>
        </w:r>
        <w:r w:rsidR="00C879A9" w:rsidDel="005E12EF">
          <w:rPr>
            <w:rFonts w:ascii="Arial" w:hAnsi="Arial" w:cs="Arial"/>
          </w:rPr>
          <w:delText>participation</w:delText>
        </w:r>
      </w:del>
      <w:r w:rsidR="00C879A9">
        <w:rPr>
          <w:rFonts w:ascii="Arial" w:hAnsi="Arial" w:cs="Arial"/>
        </w:rPr>
        <w:t xml:space="preserve"> </w:t>
      </w:r>
      <w:del w:id="22" w:author="Rebecca Christensen" w:date="2022-07-26T14:11:00Z">
        <w:r w:rsidR="00C879A9" w:rsidDel="005E12EF">
          <w:rPr>
            <w:rFonts w:ascii="Arial" w:hAnsi="Arial" w:cs="Arial"/>
          </w:rPr>
          <w:delText>which is formed</w:delText>
        </w:r>
      </w:del>
      <w:ins w:id="23" w:author="Rebecca Christensen" w:date="2022-07-26T14:11:00Z">
        <w:r w:rsidR="005E12EF">
          <w:rPr>
            <w:rFonts w:ascii="Arial" w:hAnsi="Arial" w:cs="Arial"/>
          </w:rPr>
          <w:t>that forms</w:t>
        </w:r>
      </w:ins>
      <w:r w:rsidR="00C879A9">
        <w:rPr>
          <w:rFonts w:ascii="Arial" w:hAnsi="Arial" w:cs="Arial"/>
        </w:rPr>
        <w:t xml:space="preserve"> </w:t>
      </w:r>
      <w:del w:id="24" w:author="Rebecca Christensen" w:date="2022-07-26T14:12:00Z">
        <w:r w:rsidR="00C879A9" w:rsidDel="005E12EF">
          <w:rPr>
            <w:rFonts w:ascii="Arial" w:hAnsi="Arial" w:cs="Arial"/>
          </w:rPr>
          <w:delText xml:space="preserve">when </w:delText>
        </w:r>
      </w:del>
      <w:ins w:id="25" w:author="Rebecca Christensen" w:date="2022-07-26T14:12:00Z">
        <w:r w:rsidR="005E12EF">
          <w:rPr>
            <w:rFonts w:ascii="Arial" w:hAnsi="Arial" w:cs="Arial"/>
          </w:rPr>
          <w:t>as</w:t>
        </w:r>
        <w:r w:rsidR="005E12EF">
          <w:rPr>
            <w:rFonts w:ascii="Arial" w:hAnsi="Arial" w:cs="Arial"/>
          </w:rPr>
          <w:t xml:space="preserve"> </w:t>
        </w:r>
      </w:ins>
      <w:r w:rsidR="00C879A9">
        <w:rPr>
          <w:rFonts w:ascii="Arial" w:hAnsi="Arial" w:cs="Arial"/>
        </w:rPr>
        <w:t>H</w:t>
      </w:r>
      <w:r w:rsidR="00C879A9" w:rsidRPr="0038629F">
        <w:rPr>
          <w:rFonts w:ascii="Arial" w:hAnsi="Arial" w:cs="Arial"/>
          <w:vertAlign w:val="subscript"/>
        </w:rPr>
        <w:t>2</w:t>
      </w:r>
      <w:r w:rsidR="00C879A9">
        <w:rPr>
          <w:rFonts w:ascii="Arial" w:hAnsi="Arial" w:cs="Arial"/>
        </w:rPr>
        <w:t xml:space="preserve">S binds to </w:t>
      </w:r>
      <w:r w:rsidR="00102868">
        <w:rPr>
          <w:rFonts w:ascii="Arial" w:hAnsi="Arial" w:cs="Arial"/>
        </w:rPr>
        <w:t xml:space="preserve">ferric </w:t>
      </w:r>
      <w:r w:rsidR="000D6F80">
        <w:rPr>
          <w:rFonts w:ascii="Arial" w:hAnsi="Arial" w:cs="Arial"/>
        </w:rPr>
        <w:t>ammonium</w:t>
      </w:r>
      <w:r w:rsidR="00102868">
        <w:rPr>
          <w:rFonts w:ascii="Arial" w:hAnsi="Arial" w:cs="Arial"/>
        </w:rPr>
        <w:t xml:space="preserve"> </w:t>
      </w:r>
      <w:r w:rsidR="00C879A9">
        <w:rPr>
          <w:rFonts w:ascii="Arial" w:hAnsi="Arial" w:cs="Arial"/>
        </w:rPr>
        <w:t>citrate</w:t>
      </w:r>
      <w:r w:rsidR="0026432C">
        <w:rPr>
          <w:rFonts w:ascii="Arial" w:hAnsi="Arial" w:cs="Arial"/>
        </w:rPr>
        <w:t>. We</w:t>
      </w:r>
      <w:ins w:id="26" w:author="Rebecca Christensen" w:date="2022-07-26T14:13:00Z">
        <w:r w:rsidR="00910F6E">
          <w:rPr>
            <w:rFonts w:ascii="Arial" w:hAnsi="Arial" w:cs="Arial"/>
          </w:rPr>
          <w:t xml:space="preserve"> </w:t>
        </w:r>
      </w:ins>
      <w:del w:id="27" w:author="Rebecca Christensen" w:date="2022-07-26T14:13:00Z">
        <w:r w:rsidR="0026432C" w:rsidDel="00910F6E">
          <w:rPr>
            <w:rFonts w:ascii="Arial" w:hAnsi="Arial" w:cs="Arial"/>
          </w:rPr>
          <w:delText xml:space="preserve"> </w:delText>
        </w:r>
      </w:del>
      <w:del w:id="28" w:author="Rebecca Christensen" w:date="2022-07-26T14:12:00Z">
        <w:r w:rsidR="00C879A9" w:rsidDel="00910F6E">
          <w:rPr>
            <w:rFonts w:ascii="Arial" w:hAnsi="Arial" w:cs="Arial"/>
          </w:rPr>
          <w:delText xml:space="preserve">have </w:delText>
        </w:r>
      </w:del>
      <w:r w:rsidR="00C879A9">
        <w:rPr>
          <w:rFonts w:ascii="Arial" w:hAnsi="Arial" w:cs="Arial"/>
        </w:rPr>
        <w:t xml:space="preserve">probed </w:t>
      </w:r>
      <w:r w:rsidR="00D84EFB">
        <w:rPr>
          <w:rFonts w:ascii="Arial" w:hAnsi="Arial" w:cs="Arial"/>
        </w:rPr>
        <w:t>a selection of gut strains</w:t>
      </w:r>
      <w:r w:rsidR="0026432C">
        <w:rPr>
          <w:rFonts w:ascii="Arial" w:hAnsi="Arial" w:cs="Arial"/>
        </w:rPr>
        <w:t xml:space="preserve"> </w:t>
      </w:r>
      <w:r w:rsidR="00C962F3">
        <w:rPr>
          <w:rFonts w:ascii="Arial" w:hAnsi="Arial" w:cs="Arial"/>
        </w:rPr>
        <w:t>with</w:t>
      </w:r>
      <w:r w:rsidR="0026432C">
        <w:rPr>
          <w:rFonts w:ascii="Arial" w:hAnsi="Arial" w:cs="Arial"/>
        </w:rPr>
        <w:t xml:space="preserve"> cysteine, methionine, or casein provided as </w:t>
      </w:r>
      <w:r w:rsidR="00C879A9">
        <w:rPr>
          <w:rFonts w:ascii="Arial" w:hAnsi="Arial" w:cs="Arial"/>
        </w:rPr>
        <w:t xml:space="preserve">sole </w:t>
      </w:r>
      <w:r w:rsidR="0026432C">
        <w:rPr>
          <w:rFonts w:ascii="Arial" w:hAnsi="Arial" w:cs="Arial"/>
        </w:rPr>
        <w:t>sulfur sources. The results</w:t>
      </w:r>
      <w:r w:rsidR="00C879A9">
        <w:rPr>
          <w:rFonts w:ascii="Arial" w:hAnsi="Arial" w:cs="Arial"/>
        </w:rPr>
        <w:t xml:space="preserve"> show</w:t>
      </w:r>
      <w:r w:rsidR="005A4CCC">
        <w:rPr>
          <w:rFonts w:ascii="Arial" w:hAnsi="Arial" w:cs="Arial"/>
        </w:rPr>
        <w:t xml:space="preserve"> that</w:t>
      </w:r>
      <w:r w:rsidR="00B114FE">
        <w:rPr>
          <w:rFonts w:ascii="Arial" w:hAnsi="Arial" w:cs="Arial"/>
        </w:rPr>
        <w:t xml:space="preserve"> (i) </w:t>
      </w:r>
      <w:r w:rsidR="005A4CCC">
        <w:rPr>
          <w:rFonts w:ascii="Arial" w:hAnsi="Arial" w:cs="Arial"/>
        </w:rPr>
        <w:t>c</w:t>
      </w:r>
      <w:r w:rsidR="00B114FE">
        <w:rPr>
          <w:rFonts w:ascii="Arial" w:hAnsi="Arial" w:cs="Arial"/>
        </w:rPr>
        <w:t xml:space="preserve">ysteine digestion is common but not </w:t>
      </w:r>
      <w:del w:id="29" w:author="Rebecca Christensen" w:date="2022-07-26T14:13:00Z">
        <w:r w:rsidR="00B114FE" w:rsidDel="00B12D64">
          <w:rPr>
            <w:rFonts w:ascii="Arial" w:hAnsi="Arial" w:cs="Arial"/>
          </w:rPr>
          <w:delText>all strains can utilize cysteine</w:delText>
        </w:r>
      </w:del>
      <w:ins w:id="30" w:author="Rebecca Christensen" w:date="2022-07-26T14:13:00Z">
        <w:r w:rsidR="00B12D64">
          <w:rPr>
            <w:rFonts w:ascii="Arial" w:hAnsi="Arial" w:cs="Arial"/>
          </w:rPr>
          <w:t>universal among all gut strains</w:t>
        </w:r>
      </w:ins>
      <w:r w:rsidR="005A4CCC">
        <w:rPr>
          <w:rFonts w:ascii="Arial" w:hAnsi="Arial" w:cs="Arial"/>
        </w:rPr>
        <w:t>;</w:t>
      </w:r>
      <w:r w:rsidR="00B114FE">
        <w:rPr>
          <w:rFonts w:ascii="Arial" w:hAnsi="Arial" w:cs="Arial"/>
        </w:rPr>
        <w:t xml:space="preserve"> (ii) </w:t>
      </w:r>
      <w:r w:rsidR="005A4CCC">
        <w:rPr>
          <w:rFonts w:ascii="Arial" w:hAnsi="Arial" w:cs="Arial"/>
        </w:rPr>
        <w:t>u</w:t>
      </w:r>
      <w:r w:rsidR="00B114FE">
        <w:rPr>
          <w:rFonts w:ascii="Arial" w:hAnsi="Arial" w:cs="Arial"/>
        </w:rPr>
        <w:t xml:space="preserve">tilization of methionine, </w:t>
      </w:r>
      <w:del w:id="31" w:author="Rebecca Christensen" w:date="2022-07-26T14:13:00Z">
        <w:r w:rsidR="00526929" w:rsidDel="009B3D75">
          <w:rPr>
            <w:rFonts w:ascii="Arial" w:hAnsi="Arial" w:cs="Arial"/>
          </w:rPr>
          <w:delText>besides cysteine the</w:delText>
        </w:r>
        <w:r w:rsidR="00B114FE" w:rsidDel="009B3D75">
          <w:rPr>
            <w:rFonts w:ascii="Arial" w:hAnsi="Arial" w:cs="Arial"/>
          </w:rPr>
          <w:delText xml:space="preserve"> </w:delText>
        </w:r>
        <w:r w:rsidR="00C962F3" w:rsidDel="009B3D75">
          <w:rPr>
            <w:rFonts w:ascii="Arial" w:hAnsi="Arial" w:cs="Arial"/>
          </w:rPr>
          <w:delText xml:space="preserve">only </w:delText>
        </w:r>
        <w:r w:rsidR="00526929" w:rsidDel="009B3D75">
          <w:rPr>
            <w:rFonts w:ascii="Arial" w:hAnsi="Arial" w:cs="Arial"/>
          </w:rPr>
          <w:delText xml:space="preserve">other </w:delText>
        </w:r>
        <w:r w:rsidR="00B114FE" w:rsidDel="009B3D75">
          <w:rPr>
            <w:rFonts w:ascii="Arial" w:hAnsi="Arial" w:cs="Arial"/>
          </w:rPr>
          <w:delText>sulfur containing amino acid</w:delText>
        </w:r>
      </w:del>
      <w:ins w:id="32" w:author="Rebecca Christensen" w:date="2022-07-26T14:13:00Z">
        <w:r w:rsidR="009B3D75">
          <w:rPr>
            <w:rFonts w:ascii="Arial" w:hAnsi="Arial" w:cs="Arial"/>
          </w:rPr>
          <w:t>the only other sulfur-containing amino aci</w:t>
        </w:r>
      </w:ins>
      <w:ins w:id="33" w:author="Rebecca Christensen" w:date="2022-07-26T14:14:00Z">
        <w:r w:rsidR="009B3D75">
          <w:rPr>
            <w:rFonts w:ascii="Arial" w:hAnsi="Arial" w:cs="Arial"/>
          </w:rPr>
          <w:t>d besides cysteine</w:t>
        </w:r>
      </w:ins>
      <w:r w:rsidR="00B114FE">
        <w:rPr>
          <w:rFonts w:ascii="Arial" w:hAnsi="Arial" w:cs="Arial"/>
        </w:rPr>
        <w:t xml:space="preserve">, does not </w:t>
      </w:r>
      <w:r w:rsidR="00526929">
        <w:rPr>
          <w:rFonts w:ascii="Arial" w:hAnsi="Arial" w:cs="Arial"/>
        </w:rPr>
        <w:t>lead to</w:t>
      </w:r>
      <w:r w:rsidR="00B114FE">
        <w:rPr>
          <w:rFonts w:ascii="Arial" w:hAnsi="Arial" w:cs="Arial"/>
        </w:rPr>
        <w:t xml:space="preserve"> H</w:t>
      </w:r>
      <w:r w:rsidR="00B114FE" w:rsidRPr="003D21C3">
        <w:rPr>
          <w:rFonts w:ascii="Arial" w:hAnsi="Arial" w:cs="Arial"/>
          <w:vertAlign w:val="subscript"/>
        </w:rPr>
        <w:t>2</w:t>
      </w:r>
      <w:r w:rsidR="00B114FE">
        <w:rPr>
          <w:rFonts w:ascii="Arial" w:hAnsi="Arial" w:cs="Arial"/>
        </w:rPr>
        <w:t>S production</w:t>
      </w:r>
      <w:r w:rsidR="005A4CCC">
        <w:rPr>
          <w:rFonts w:ascii="Arial" w:hAnsi="Arial" w:cs="Arial"/>
        </w:rPr>
        <w:t>;</w:t>
      </w:r>
      <w:r w:rsidR="00B114FE">
        <w:rPr>
          <w:rFonts w:ascii="Arial" w:hAnsi="Arial" w:cs="Arial"/>
        </w:rPr>
        <w:t xml:space="preserve"> (iii) </w:t>
      </w:r>
      <w:r w:rsidR="00C879A9">
        <w:rPr>
          <w:rFonts w:ascii="Arial" w:hAnsi="Arial" w:cs="Arial"/>
        </w:rPr>
        <w:t xml:space="preserve">only a fraction </w:t>
      </w:r>
      <w:r w:rsidR="00C61A6A">
        <w:rPr>
          <w:rFonts w:ascii="Arial" w:hAnsi="Arial" w:cs="Arial"/>
        </w:rPr>
        <w:t xml:space="preserve">of the </w:t>
      </w:r>
      <w:r w:rsidR="00D84EFB">
        <w:rPr>
          <w:rFonts w:ascii="Arial" w:hAnsi="Arial" w:cs="Arial"/>
        </w:rPr>
        <w:t>tested strains</w:t>
      </w:r>
      <w:r w:rsidR="00C61A6A">
        <w:rPr>
          <w:rFonts w:ascii="Arial" w:hAnsi="Arial" w:cs="Arial"/>
        </w:rPr>
        <w:t xml:space="preserve"> is</w:t>
      </w:r>
      <w:r w:rsidR="00C879A9">
        <w:rPr>
          <w:rFonts w:ascii="Arial" w:hAnsi="Arial" w:cs="Arial"/>
        </w:rPr>
        <w:t xml:space="preserve"> capable </w:t>
      </w:r>
      <w:del w:id="34" w:author="Rebecca Christensen" w:date="2022-07-26T14:14:00Z">
        <w:r w:rsidR="00C879A9" w:rsidDel="009B3D75">
          <w:rPr>
            <w:rFonts w:ascii="Arial" w:hAnsi="Arial" w:cs="Arial"/>
          </w:rPr>
          <w:delText>to digest</w:delText>
        </w:r>
      </w:del>
      <w:ins w:id="35" w:author="Rebecca Christensen" w:date="2022-07-26T14:14:00Z">
        <w:r w:rsidR="009B3D75">
          <w:rPr>
            <w:rFonts w:ascii="Arial" w:hAnsi="Arial" w:cs="Arial"/>
          </w:rPr>
          <w:t>of digesting</w:t>
        </w:r>
      </w:ins>
      <w:r w:rsidR="00C879A9">
        <w:rPr>
          <w:rFonts w:ascii="Arial" w:hAnsi="Arial" w:cs="Arial"/>
        </w:rPr>
        <w:t xml:space="preserve"> </w:t>
      </w:r>
      <w:r w:rsidR="005A4CCC">
        <w:rPr>
          <w:rFonts w:ascii="Arial" w:hAnsi="Arial" w:cs="Arial"/>
        </w:rPr>
        <w:t>casein</w:t>
      </w:r>
      <w:r w:rsidR="00D84EFB">
        <w:rPr>
          <w:rFonts w:ascii="Arial" w:hAnsi="Arial" w:cs="Arial"/>
        </w:rPr>
        <w:t xml:space="preserve"> (Fig. 1)</w:t>
      </w:r>
      <w:r w:rsidR="00C879A9">
        <w:rPr>
          <w:rFonts w:ascii="Arial" w:hAnsi="Arial" w:cs="Arial"/>
        </w:rPr>
        <w:t>.</w:t>
      </w:r>
      <w:r w:rsidR="00C61A6A">
        <w:rPr>
          <w:rFonts w:ascii="Arial" w:hAnsi="Arial" w:cs="Arial"/>
        </w:rPr>
        <w:t xml:space="preserve"> We </w:t>
      </w:r>
      <w:r w:rsidR="00D84EFB">
        <w:rPr>
          <w:rFonts w:ascii="Arial" w:hAnsi="Arial" w:cs="Arial"/>
        </w:rPr>
        <w:t xml:space="preserve">are </w:t>
      </w:r>
      <w:r w:rsidR="00C61A6A">
        <w:rPr>
          <w:rFonts w:ascii="Arial" w:hAnsi="Arial" w:cs="Arial"/>
        </w:rPr>
        <w:t>currently run</w:t>
      </w:r>
      <w:r w:rsidR="00D84EFB">
        <w:rPr>
          <w:rFonts w:ascii="Arial" w:hAnsi="Arial" w:cs="Arial"/>
        </w:rPr>
        <w:t>ning</w:t>
      </w:r>
      <w:r w:rsidR="00C61A6A">
        <w:rPr>
          <w:rFonts w:ascii="Arial" w:hAnsi="Arial" w:cs="Arial"/>
        </w:rPr>
        <w:t xml:space="preserve"> the assay </w:t>
      </w:r>
      <w:del w:id="36" w:author="Rebecca Christensen" w:date="2022-07-26T14:15:00Z">
        <w:r w:rsidR="00C61A6A" w:rsidDel="00131976">
          <w:rPr>
            <w:rFonts w:ascii="Arial" w:hAnsi="Arial" w:cs="Arial"/>
          </w:rPr>
          <w:delText xml:space="preserve">probing </w:delText>
        </w:r>
      </w:del>
      <w:ins w:id="37" w:author="Rebecca Christensen" w:date="2022-07-26T14:15:00Z">
        <w:r w:rsidR="00131976">
          <w:rPr>
            <w:rFonts w:ascii="Arial" w:hAnsi="Arial" w:cs="Arial"/>
          </w:rPr>
          <w:t>to probe</w:t>
        </w:r>
        <w:r w:rsidR="00131976">
          <w:rPr>
            <w:rFonts w:ascii="Arial" w:hAnsi="Arial" w:cs="Arial"/>
          </w:rPr>
          <w:t xml:space="preserve"> </w:t>
        </w:r>
      </w:ins>
      <w:r w:rsidR="00C61A6A">
        <w:rPr>
          <w:rFonts w:ascii="Arial" w:hAnsi="Arial" w:cs="Arial"/>
        </w:rPr>
        <w:t xml:space="preserve">more strains and </w:t>
      </w:r>
      <w:ins w:id="38" w:author="Rebecca Christensen" w:date="2022-07-26T14:15:00Z">
        <w:r w:rsidR="00131976">
          <w:rPr>
            <w:rFonts w:ascii="Arial" w:hAnsi="Arial" w:cs="Arial"/>
          </w:rPr>
          <w:t xml:space="preserve">sulfur-containing </w:t>
        </w:r>
      </w:ins>
      <w:del w:id="39" w:author="Rebecca Christensen" w:date="2022-07-26T14:14:00Z">
        <w:r w:rsidR="00C61A6A" w:rsidDel="00131976">
          <w:rPr>
            <w:rFonts w:ascii="Arial" w:hAnsi="Arial" w:cs="Arial"/>
          </w:rPr>
          <w:delText xml:space="preserve">more </w:delText>
        </w:r>
      </w:del>
      <w:r w:rsidR="00C61A6A">
        <w:rPr>
          <w:rFonts w:ascii="Arial" w:hAnsi="Arial" w:cs="Arial"/>
        </w:rPr>
        <w:t xml:space="preserve">proteins </w:t>
      </w:r>
      <w:del w:id="40" w:author="Rebecca Christensen" w:date="2022-07-26T14:15:00Z">
        <w:r w:rsidR="00C61A6A" w:rsidDel="00131976">
          <w:rPr>
            <w:rFonts w:ascii="Arial" w:hAnsi="Arial" w:cs="Arial"/>
          </w:rPr>
          <w:delText xml:space="preserve">as sulfur containing </w:delText>
        </w:r>
      </w:del>
      <w:r w:rsidR="00C61A6A">
        <w:rPr>
          <w:rFonts w:ascii="Arial" w:hAnsi="Arial" w:cs="Arial"/>
        </w:rPr>
        <w:t>sources.</w:t>
      </w:r>
      <w:r w:rsidR="005A4CCC">
        <w:rPr>
          <w:rFonts w:ascii="Arial" w:hAnsi="Arial" w:cs="Arial"/>
        </w:rPr>
        <w:t xml:space="preserve"> We further observed tha</w:t>
      </w:r>
      <w:r w:rsidR="00D84EFB">
        <w:rPr>
          <w:rFonts w:ascii="Arial" w:hAnsi="Arial" w:cs="Arial"/>
        </w:rPr>
        <w:t xml:space="preserve">t </w:t>
      </w:r>
      <w:r w:rsidR="005A4CCC">
        <w:rPr>
          <w:rFonts w:ascii="Arial" w:hAnsi="Arial" w:cs="Arial"/>
        </w:rPr>
        <w:t xml:space="preserve">the accumulation of a black </w:t>
      </w:r>
      <w:del w:id="41" w:author="Rebecca Christensen" w:date="2022-07-26T14:15:00Z">
        <w:r w:rsidR="005A4CCC" w:rsidDel="00131976">
          <w:rPr>
            <w:rFonts w:ascii="Arial" w:hAnsi="Arial" w:cs="Arial"/>
          </w:rPr>
          <w:delText xml:space="preserve">participate </w:delText>
        </w:r>
      </w:del>
      <w:ins w:id="42" w:author="Rebecca Christensen" w:date="2022-07-26T14:15:00Z">
        <w:r w:rsidR="00131976">
          <w:rPr>
            <w:rFonts w:ascii="Arial" w:hAnsi="Arial" w:cs="Arial"/>
          </w:rPr>
          <w:t>precipitate</w:t>
        </w:r>
        <w:r w:rsidR="00131976">
          <w:rPr>
            <w:rFonts w:ascii="Arial" w:hAnsi="Arial" w:cs="Arial"/>
          </w:rPr>
          <w:t xml:space="preserve"> </w:t>
        </w:r>
      </w:ins>
      <w:r w:rsidR="00D84EFB">
        <w:rPr>
          <w:rFonts w:ascii="Arial" w:hAnsi="Arial" w:cs="Arial"/>
        </w:rPr>
        <w:t>varied strongly among strains for protein digestion,</w:t>
      </w:r>
      <w:r w:rsidR="005A4CCC">
        <w:rPr>
          <w:rFonts w:ascii="Arial" w:hAnsi="Arial" w:cs="Arial"/>
        </w:rPr>
        <w:t xml:space="preserve"> between a few hours and a few days. We thus </w:t>
      </w:r>
      <w:r w:rsidR="00396E06">
        <w:rPr>
          <w:rFonts w:ascii="Arial" w:hAnsi="Arial" w:cs="Arial"/>
        </w:rPr>
        <w:t>probed available assays to quantify the rate of protein digestion</w:t>
      </w:r>
      <w:del w:id="43" w:author="Rebecca Christensen" w:date="2022-07-26T14:16:00Z">
        <w:r w:rsidR="00396E06" w:rsidDel="00C44591">
          <w:rPr>
            <w:rFonts w:ascii="Arial" w:hAnsi="Arial" w:cs="Arial"/>
          </w:rPr>
          <w:delText>s</w:delText>
        </w:r>
      </w:del>
      <w:r w:rsidR="00396E06">
        <w:rPr>
          <w:rFonts w:ascii="Arial" w:hAnsi="Arial" w:cs="Arial"/>
        </w:rPr>
        <w:t xml:space="preserve"> and </w:t>
      </w:r>
      <w:del w:id="44" w:author="Rebecca Christensen" w:date="2022-07-26T14:16:00Z">
        <w:r w:rsidR="00396E06" w:rsidDel="00C44591">
          <w:rPr>
            <w:rFonts w:ascii="Arial" w:hAnsi="Arial" w:cs="Arial"/>
          </w:rPr>
          <w:delText xml:space="preserve">find </w:delText>
        </w:r>
      </w:del>
      <w:ins w:id="45" w:author="Rebecca Christensen" w:date="2022-07-26T14:16:00Z">
        <w:r w:rsidR="00C44591">
          <w:rPr>
            <w:rFonts w:ascii="Arial" w:hAnsi="Arial" w:cs="Arial"/>
          </w:rPr>
          <w:t>determined</w:t>
        </w:r>
        <w:r w:rsidR="00C44591">
          <w:rPr>
            <w:rFonts w:ascii="Arial" w:hAnsi="Arial" w:cs="Arial"/>
          </w:rPr>
          <w:t xml:space="preserve"> </w:t>
        </w:r>
      </w:ins>
      <w:ins w:id="46" w:author="Rebecca Christensen" w:date="2022-07-26T14:17:00Z">
        <w:r w:rsidR="00CC626F">
          <w:rPr>
            <w:rFonts w:ascii="Arial" w:hAnsi="Arial" w:cs="Arial"/>
          </w:rPr>
          <w:t xml:space="preserve">that </w:t>
        </w:r>
      </w:ins>
      <w:r w:rsidR="00396E06">
        <w:rPr>
          <w:rFonts w:ascii="Arial" w:hAnsi="Arial" w:cs="Arial"/>
        </w:rPr>
        <w:t xml:space="preserve">a calorimetric assay </w:t>
      </w:r>
      <w:r w:rsidR="00F20663">
        <w:rPr>
          <w:rFonts w:ascii="Arial" w:hAnsi="Arial" w:cs="Arial"/>
        </w:rPr>
        <w:t>based on the release of azo-proteins</w:t>
      </w:r>
      <w:r w:rsidR="00396E06">
        <w:rPr>
          <w:rFonts w:ascii="Arial" w:hAnsi="Arial" w:cs="Arial"/>
        </w:rPr>
        <w:t xml:space="preserve"> </w:t>
      </w:r>
      <w:del w:id="47" w:author="Rebecca Christensen" w:date="2022-07-26T14:16:00Z">
        <w:r w:rsidR="00396E06" w:rsidDel="00C44591">
          <w:rPr>
            <w:rFonts w:ascii="Arial" w:hAnsi="Arial" w:cs="Arial"/>
          </w:rPr>
          <w:delText>to give</w:delText>
        </w:r>
      </w:del>
      <w:ins w:id="48" w:author="Rebecca Christensen" w:date="2022-07-26T14:16:00Z">
        <w:r w:rsidR="00C44591">
          <w:rPr>
            <w:rFonts w:ascii="Arial" w:hAnsi="Arial" w:cs="Arial"/>
          </w:rPr>
          <w:t>provides</w:t>
        </w:r>
      </w:ins>
      <w:r w:rsidR="00396E06">
        <w:rPr>
          <w:rFonts w:ascii="Arial" w:hAnsi="Arial" w:cs="Arial"/>
        </w:rPr>
        <w:t xml:space="preserve"> </w:t>
      </w:r>
      <w:ins w:id="49" w:author="Rebecca Christensen" w:date="2022-07-26T14:16:00Z">
        <w:r w:rsidR="00C44591">
          <w:rPr>
            <w:rFonts w:ascii="Arial" w:hAnsi="Arial" w:cs="Arial"/>
          </w:rPr>
          <w:t xml:space="preserve">the </w:t>
        </w:r>
      </w:ins>
      <w:del w:id="50" w:author="Rebecca Christensen" w:date="2022-07-26T14:16:00Z">
        <w:r w:rsidR="00F20663" w:rsidDel="00C44591">
          <w:rPr>
            <w:rFonts w:ascii="Arial" w:hAnsi="Arial" w:cs="Arial"/>
          </w:rPr>
          <w:delText>by far the</w:delText>
        </w:r>
        <w:r w:rsidR="00396E06" w:rsidDel="00C44591">
          <w:rPr>
            <w:rFonts w:ascii="Arial" w:hAnsi="Arial" w:cs="Arial"/>
          </w:rPr>
          <w:delText xml:space="preserve"> </w:delText>
        </w:r>
      </w:del>
      <w:r w:rsidR="00396E06">
        <w:rPr>
          <w:rFonts w:ascii="Arial" w:hAnsi="Arial" w:cs="Arial"/>
        </w:rPr>
        <w:t xml:space="preserve">highest accuracy and </w:t>
      </w:r>
      <w:del w:id="51" w:author="Rebecca Christensen" w:date="2022-07-26T14:17:00Z">
        <w:r w:rsidR="00396E06" w:rsidDel="00C44591">
          <w:rPr>
            <w:rFonts w:ascii="Arial" w:hAnsi="Arial" w:cs="Arial"/>
          </w:rPr>
          <w:delText xml:space="preserve">very </w:delText>
        </w:r>
      </w:del>
      <w:ins w:id="52" w:author="Rebecca Christensen" w:date="2022-07-26T14:17:00Z">
        <w:r w:rsidR="00C44591">
          <w:rPr>
            <w:rFonts w:ascii="Arial" w:hAnsi="Arial" w:cs="Arial"/>
          </w:rPr>
          <w:t xml:space="preserve">most </w:t>
        </w:r>
      </w:ins>
      <w:r w:rsidR="00396E06">
        <w:rPr>
          <w:rFonts w:ascii="Arial" w:hAnsi="Arial" w:cs="Arial"/>
        </w:rPr>
        <w:t xml:space="preserve">reliable digestion rates. </w:t>
      </w:r>
      <w:r w:rsidR="004A1BB3">
        <w:rPr>
          <w:rFonts w:ascii="Arial" w:hAnsi="Arial" w:cs="Arial"/>
        </w:rPr>
        <w:t>Digestion activity</w:t>
      </w:r>
      <w:r w:rsidR="00396E06">
        <w:rPr>
          <w:rFonts w:ascii="Arial" w:hAnsi="Arial" w:cs="Arial"/>
        </w:rPr>
        <w:t xml:space="preserve"> </w:t>
      </w:r>
      <w:ins w:id="53" w:author="Rebecca Christensen" w:date="2022-07-26T14:17:00Z">
        <w:r w:rsidR="00655E19">
          <w:rPr>
            <w:rFonts w:ascii="Arial" w:hAnsi="Arial" w:cs="Arial"/>
          </w:rPr>
          <w:t>of</w:t>
        </w:r>
      </w:ins>
      <w:del w:id="54" w:author="Rebecca Christensen" w:date="2022-07-26T14:17:00Z">
        <w:r w:rsidR="004A1BB3" w:rsidDel="00655E19">
          <w:rPr>
            <w:rFonts w:ascii="Arial" w:hAnsi="Arial" w:cs="Arial"/>
          </w:rPr>
          <w:delText>for</w:delText>
        </w:r>
      </w:del>
      <w:r w:rsidR="004A1BB3">
        <w:rPr>
          <w:rFonts w:ascii="Arial" w:hAnsi="Arial" w:cs="Arial"/>
        </w:rPr>
        <w:t xml:space="preserve"> </w:t>
      </w:r>
      <w:r w:rsidR="00396E06" w:rsidRPr="004A1BB3">
        <w:rPr>
          <w:rFonts w:ascii="Arial" w:hAnsi="Arial" w:cs="Arial"/>
          <w:i/>
          <w:iCs/>
        </w:rPr>
        <w:t>B. fragilis</w:t>
      </w:r>
      <w:r w:rsidR="00396E06">
        <w:rPr>
          <w:rFonts w:ascii="Arial" w:hAnsi="Arial" w:cs="Arial"/>
        </w:rPr>
        <w:t xml:space="preserve"> </w:t>
      </w:r>
      <w:r w:rsidR="004A1BB3">
        <w:rPr>
          <w:rFonts w:ascii="Arial" w:hAnsi="Arial" w:cs="Arial"/>
        </w:rPr>
        <w:t>is</w:t>
      </w:r>
      <w:r w:rsidR="00396E06">
        <w:rPr>
          <w:rFonts w:ascii="Arial" w:hAnsi="Arial" w:cs="Arial"/>
        </w:rPr>
        <w:t xml:space="preserve"> shown in </w:t>
      </w:r>
      <w:r w:rsidR="00396E06" w:rsidRPr="00F20663">
        <w:rPr>
          <w:rFonts w:ascii="Arial" w:hAnsi="Arial" w:cs="Arial"/>
          <w:b/>
          <w:bCs/>
        </w:rPr>
        <w:t>Fig. 2</w:t>
      </w:r>
      <w:r w:rsidR="00C962F3">
        <w:rPr>
          <w:rFonts w:ascii="Arial" w:hAnsi="Arial" w:cs="Arial"/>
        </w:rPr>
        <w:t xml:space="preserve"> for digestion of azo-casein.</w:t>
      </w:r>
      <w:r w:rsidR="00D14047">
        <w:rPr>
          <w:rFonts w:ascii="Arial" w:hAnsi="Arial" w:cs="Arial"/>
        </w:rPr>
        <w:t xml:space="preserve"> </w:t>
      </w:r>
      <w:r w:rsidR="00D05368">
        <w:rPr>
          <w:rFonts w:ascii="Arial" w:hAnsi="Arial" w:cs="Arial"/>
        </w:rPr>
        <w:t xml:space="preserve">We </w:t>
      </w:r>
      <w:ins w:id="55" w:author="Rebecca Christensen" w:date="2022-07-26T14:18:00Z">
        <w:r w:rsidR="00C86EB7">
          <w:rPr>
            <w:rFonts w:ascii="Arial" w:hAnsi="Arial" w:cs="Arial"/>
          </w:rPr>
          <w:t>are currently running</w:t>
        </w:r>
      </w:ins>
      <w:del w:id="56" w:author="Rebecca Christensen" w:date="2022-07-26T14:18:00Z">
        <w:r w:rsidR="00D05368" w:rsidDel="00C86EB7">
          <w:rPr>
            <w:rFonts w:ascii="Arial" w:hAnsi="Arial" w:cs="Arial"/>
          </w:rPr>
          <w:delText>currently run</w:delText>
        </w:r>
      </w:del>
      <w:r w:rsidR="00D05368">
        <w:rPr>
          <w:rFonts w:ascii="Arial" w:hAnsi="Arial" w:cs="Arial"/>
        </w:rPr>
        <w:t xml:space="preserve"> th</w:t>
      </w:r>
      <w:ins w:id="57" w:author="Rebecca Christensen" w:date="2022-07-26T14:18:00Z">
        <w:r w:rsidR="00C86EB7">
          <w:rPr>
            <w:rFonts w:ascii="Arial" w:hAnsi="Arial" w:cs="Arial"/>
          </w:rPr>
          <w:t>is</w:t>
        </w:r>
      </w:ins>
      <w:del w:id="58" w:author="Rebecca Christensen" w:date="2022-07-26T14:18:00Z">
        <w:r w:rsidR="00D05368" w:rsidDel="00C86EB7">
          <w:rPr>
            <w:rFonts w:ascii="Arial" w:hAnsi="Arial" w:cs="Arial"/>
          </w:rPr>
          <w:delText>e</w:delText>
        </w:r>
      </w:del>
      <w:r w:rsidR="00D05368">
        <w:rPr>
          <w:rFonts w:ascii="Arial" w:hAnsi="Arial" w:cs="Arial"/>
        </w:rPr>
        <w:t xml:space="preserve"> assay </w:t>
      </w:r>
      <w:ins w:id="59" w:author="Rebecca Christensen" w:date="2022-07-26T14:18:00Z">
        <w:r w:rsidR="00C86EB7">
          <w:rPr>
            <w:rFonts w:ascii="Arial" w:hAnsi="Arial" w:cs="Arial"/>
          </w:rPr>
          <w:t>on</w:t>
        </w:r>
      </w:ins>
      <w:del w:id="60" w:author="Rebecca Christensen" w:date="2022-07-26T14:18:00Z">
        <w:r w:rsidR="00D05368" w:rsidDel="00C86EB7">
          <w:rPr>
            <w:rFonts w:ascii="Arial" w:hAnsi="Arial" w:cs="Arial"/>
          </w:rPr>
          <w:delText>for</w:delText>
        </w:r>
      </w:del>
      <w:r w:rsidR="004A1BB3">
        <w:rPr>
          <w:rFonts w:ascii="Arial" w:hAnsi="Arial" w:cs="Arial"/>
        </w:rPr>
        <w:t xml:space="preserve"> our collection of gut </w:t>
      </w:r>
      <w:r w:rsidR="00D05368">
        <w:rPr>
          <w:rFonts w:ascii="Arial" w:hAnsi="Arial" w:cs="Arial"/>
        </w:rPr>
        <w:t xml:space="preserve">strains and </w:t>
      </w:r>
      <w:r w:rsidR="004A1BB3">
        <w:rPr>
          <w:rFonts w:ascii="Arial" w:hAnsi="Arial" w:cs="Arial"/>
        </w:rPr>
        <w:t xml:space="preserve">will </w:t>
      </w:r>
      <w:del w:id="61" w:author="Rebecca Christensen" w:date="2022-07-26T14:18:00Z">
        <w:r w:rsidR="004A1BB3" w:rsidDel="004D65C2">
          <w:rPr>
            <w:rFonts w:ascii="Arial" w:hAnsi="Arial" w:cs="Arial"/>
          </w:rPr>
          <w:delText xml:space="preserve">further </w:delText>
        </w:r>
      </w:del>
      <w:r w:rsidR="004A1BB3">
        <w:rPr>
          <w:rFonts w:ascii="Arial" w:hAnsi="Arial" w:cs="Arial"/>
        </w:rPr>
        <w:t xml:space="preserve">determine protein digestion rates for a range of different protein </w:t>
      </w:r>
      <w:del w:id="62" w:author="Rebecca Christensen" w:date="2022-07-26T14:19:00Z">
        <w:r w:rsidR="004A1BB3" w:rsidDel="004D65C2">
          <w:rPr>
            <w:rFonts w:ascii="Arial" w:hAnsi="Arial" w:cs="Arial"/>
          </w:rPr>
          <w:delText>collections</w:delText>
        </w:r>
      </w:del>
      <w:ins w:id="63" w:author="Rebecca Christensen" w:date="2022-07-26T14:19:00Z">
        <w:r w:rsidR="004D65C2">
          <w:rPr>
            <w:rFonts w:ascii="Arial" w:hAnsi="Arial" w:cs="Arial"/>
          </w:rPr>
          <w:t>sources</w:t>
        </w:r>
      </w:ins>
      <w:r w:rsidR="004A1BB3">
        <w:rPr>
          <w:rFonts w:ascii="Arial" w:hAnsi="Arial" w:cs="Arial"/>
        </w:rPr>
        <w:t>, including beef extract, albumin, and</w:t>
      </w:r>
      <w:ins w:id="64" w:author="Rebecca Christensen" w:date="2022-07-26T14:19:00Z">
        <w:r w:rsidR="00D04384">
          <w:rPr>
            <w:rFonts w:ascii="Arial" w:hAnsi="Arial" w:cs="Arial"/>
          </w:rPr>
          <w:t xml:space="preserve"> </w:t>
        </w:r>
      </w:ins>
      <w:del w:id="65" w:author="Rebecca Christensen" w:date="2022-07-26T14:19:00Z">
        <w:r w:rsidR="004A1BB3" w:rsidDel="00D04384">
          <w:rPr>
            <w:rFonts w:ascii="Arial" w:hAnsi="Arial" w:cs="Arial"/>
          </w:rPr>
          <w:delText xml:space="preserve"> </w:delText>
        </w:r>
      </w:del>
      <w:r w:rsidR="004A1BB3">
        <w:rPr>
          <w:rFonts w:ascii="Arial" w:hAnsi="Arial" w:cs="Arial"/>
        </w:rPr>
        <w:t xml:space="preserve">gelatin.  </w:t>
      </w:r>
      <w:r w:rsidR="00D14047">
        <w:rPr>
          <w:rFonts w:ascii="Arial" w:hAnsi="Arial" w:cs="Arial"/>
          <w:b/>
          <w:bCs/>
        </w:rPr>
        <w:br/>
      </w:r>
      <w:r w:rsidR="00B114FE" w:rsidRPr="006829DA">
        <w:rPr>
          <w:rFonts w:ascii="Arial" w:hAnsi="Arial" w:cs="Arial"/>
          <w:b/>
          <w:bCs/>
        </w:rPr>
        <w:t xml:space="preserve">Bioinformatics to better understand </w:t>
      </w:r>
      <w:del w:id="66" w:author="Rebecca Christensen" w:date="2022-07-26T14:19:00Z">
        <w:r w:rsidR="006829DA" w:rsidDel="00563D68">
          <w:rPr>
            <w:rFonts w:ascii="Arial" w:hAnsi="Arial" w:cs="Arial"/>
            <w:b/>
            <w:bCs/>
          </w:rPr>
          <w:delText xml:space="preserve">the </w:delText>
        </w:r>
      </w:del>
      <w:r w:rsidR="006829DA">
        <w:rPr>
          <w:rFonts w:ascii="Arial" w:hAnsi="Arial" w:cs="Arial"/>
          <w:b/>
          <w:bCs/>
        </w:rPr>
        <w:t xml:space="preserve">variation in </w:t>
      </w:r>
      <w:ins w:id="67" w:author="Rebecca Christensen" w:date="2022-07-26T14:19:00Z">
        <w:r w:rsidR="00563D68">
          <w:rPr>
            <w:rFonts w:ascii="Arial" w:hAnsi="Arial" w:cs="Arial"/>
            <w:b/>
            <w:bCs/>
          </w:rPr>
          <w:t xml:space="preserve">cysteine </w:t>
        </w:r>
      </w:ins>
      <w:r w:rsidR="006829DA">
        <w:rPr>
          <w:rFonts w:ascii="Arial" w:hAnsi="Arial" w:cs="Arial"/>
          <w:b/>
          <w:bCs/>
        </w:rPr>
        <w:t xml:space="preserve">utilization: </w:t>
      </w:r>
      <w:r w:rsidR="00570A43">
        <w:rPr>
          <w:rFonts w:ascii="Arial" w:hAnsi="Arial" w:cs="Arial"/>
        </w:rPr>
        <w:t xml:space="preserve">The strong variation </w:t>
      </w:r>
      <w:r w:rsidR="004A1BB3">
        <w:rPr>
          <w:rFonts w:ascii="Arial" w:hAnsi="Arial" w:cs="Arial"/>
        </w:rPr>
        <w:t>in protein digestion</w:t>
      </w:r>
      <w:r w:rsidR="00570A43">
        <w:rPr>
          <w:rFonts w:ascii="Arial" w:hAnsi="Arial" w:cs="Arial"/>
        </w:rPr>
        <w:t xml:space="preserve"> is an important result</w:t>
      </w:r>
      <w:r w:rsidR="004A1BB3">
        <w:rPr>
          <w:rFonts w:ascii="Arial" w:hAnsi="Arial" w:cs="Arial"/>
        </w:rPr>
        <w:t xml:space="preserve"> </w:t>
      </w:r>
      <w:del w:id="68" w:author="Rebecca Christensen" w:date="2022-07-26T14:19:00Z">
        <w:r w:rsidR="004A1BB3" w:rsidDel="00563D68">
          <w:rPr>
            <w:rFonts w:ascii="Arial" w:hAnsi="Arial" w:cs="Arial"/>
          </w:rPr>
          <w:delText>but</w:delText>
        </w:r>
        <w:r w:rsidR="00570A43" w:rsidDel="00563D68">
          <w:rPr>
            <w:rFonts w:ascii="Arial" w:hAnsi="Arial" w:cs="Arial"/>
          </w:rPr>
          <w:delText xml:space="preserve"> it</w:delText>
        </w:r>
      </w:del>
      <w:ins w:id="69" w:author="Rebecca Christensen" w:date="2022-07-26T14:19:00Z">
        <w:r w:rsidR="00563D68">
          <w:rPr>
            <w:rFonts w:ascii="Arial" w:hAnsi="Arial" w:cs="Arial"/>
          </w:rPr>
          <w:t>that</w:t>
        </w:r>
      </w:ins>
      <w:r w:rsidR="00570A43">
        <w:rPr>
          <w:rFonts w:ascii="Arial" w:hAnsi="Arial" w:cs="Arial"/>
        </w:rPr>
        <w:t xml:space="preserve"> also highlights the challenges in </w:t>
      </w:r>
      <w:del w:id="70" w:author="Rebecca Christensen" w:date="2022-07-26T14:20:00Z">
        <w:r w:rsidR="00DD1C25" w:rsidDel="006010C8">
          <w:rPr>
            <w:rFonts w:ascii="Arial" w:hAnsi="Arial" w:cs="Arial"/>
          </w:rPr>
          <w:delText xml:space="preserve">accessing </w:delText>
        </w:r>
      </w:del>
      <w:ins w:id="71" w:author="Rebecca Christensen" w:date="2022-07-26T14:20:00Z">
        <w:r w:rsidR="006010C8">
          <w:rPr>
            <w:rFonts w:ascii="Arial" w:hAnsi="Arial" w:cs="Arial"/>
          </w:rPr>
          <w:t>determining</w:t>
        </w:r>
        <w:r w:rsidR="006010C8">
          <w:rPr>
            <w:rFonts w:ascii="Arial" w:hAnsi="Arial" w:cs="Arial"/>
          </w:rPr>
          <w:t xml:space="preserve"> </w:t>
        </w:r>
      </w:ins>
      <w:r w:rsidR="00DD1C25">
        <w:rPr>
          <w:rFonts w:ascii="Arial" w:hAnsi="Arial" w:cs="Arial"/>
        </w:rPr>
        <w:t>the</w:t>
      </w:r>
      <w:r w:rsidR="00570A43">
        <w:rPr>
          <w:rFonts w:ascii="Arial" w:hAnsi="Arial" w:cs="Arial"/>
        </w:rPr>
        <w:t xml:space="preserve"> </w:t>
      </w:r>
      <w:ins w:id="72" w:author="Rebecca Christensen" w:date="2022-07-26T14:20:00Z">
        <w:r w:rsidR="006010C8">
          <w:rPr>
            <w:rFonts w:ascii="Arial" w:hAnsi="Arial" w:cs="Arial"/>
          </w:rPr>
          <w:t xml:space="preserve">capability of gut microbiota, which contains </w:t>
        </w:r>
      </w:ins>
      <w:ins w:id="73" w:author="Rebecca Christensen" w:date="2022-07-26T14:21:00Z">
        <w:r w:rsidR="006010C8">
          <w:rPr>
            <w:rFonts w:ascii="Arial" w:hAnsi="Arial" w:cs="Arial"/>
          </w:rPr>
          <w:t xml:space="preserve">hundreds of strains in varying abundances, to release </w:t>
        </w:r>
      </w:ins>
      <w:r w:rsidR="00570A43">
        <w:rPr>
          <w:rFonts w:ascii="Arial" w:hAnsi="Arial" w:cs="Arial"/>
        </w:rPr>
        <w:t>H</w:t>
      </w:r>
      <w:r w:rsidR="00570A43" w:rsidRPr="00D5287B">
        <w:rPr>
          <w:rFonts w:ascii="Arial" w:hAnsi="Arial" w:cs="Arial"/>
          <w:vertAlign w:val="subscript"/>
        </w:rPr>
        <w:t>2</w:t>
      </w:r>
      <w:r w:rsidR="00570A43">
        <w:rPr>
          <w:rFonts w:ascii="Arial" w:hAnsi="Arial" w:cs="Arial"/>
        </w:rPr>
        <w:t>S</w:t>
      </w:r>
      <w:del w:id="74" w:author="Rebecca Christensen" w:date="2022-07-26T14:21:00Z">
        <w:r w:rsidR="00570A43" w:rsidDel="006010C8">
          <w:rPr>
            <w:rFonts w:ascii="Arial" w:hAnsi="Arial" w:cs="Arial"/>
          </w:rPr>
          <w:delText xml:space="preserve"> </w:delText>
        </w:r>
        <w:r w:rsidR="00DD1C25" w:rsidDel="006010C8">
          <w:rPr>
            <w:rFonts w:ascii="Arial" w:hAnsi="Arial" w:cs="Arial"/>
          </w:rPr>
          <w:delText>release capability</w:delText>
        </w:r>
        <w:r w:rsidR="00570A43" w:rsidDel="006010C8">
          <w:rPr>
            <w:rFonts w:ascii="Arial" w:hAnsi="Arial" w:cs="Arial"/>
          </w:rPr>
          <w:delText xml:space="preserve"> of the </w:delText>
        </w:r>
        <w:r w:rsidR="00E057B9" w:rsidDel="006010C8">
          <w:rPr>
            <w:rFonts w:ascii="Arial" w:hAnsi="Arial" w:cs="Arial"/>
          </w:rPr>
          <w:delText xml:space="preserve">gut microbiota </w:delText>
        </w:r>
        <w:r w:rsidR="006829DA" w:rsidDel="006010C8">
          <w:rPr>
            <w:rFonts w:ascii="Arial" w:hAnsi="Arial" w:cs="Arial"/>
          </w:rPr>
          <w:delText>which frequently contains</w:delText>
        </w:r>
        <w:r w:rsidR="00E057B9" w:rsidDel="006010C8">
          <w:rPr>
            <w:rFonts w:ascii="Arial" w:hAnsi="Arial" w:cs="Arial"/>
          </w:rPr>
          <w:delText xml:space="preserve"> hundreds of strains</w:delText>
        </w:r>
        <w:r w:rsidR="004A1BB3" w:rsidDel="006010C8">
          <w:rPr>
            <w:rFonts w:ascii="Arial" w:hAnsi="Arial" w:cs="Arial"/>
          </w:rPr>
          <w:delText xml:space="preserve"> </w:delText>
        </w:r>
        <w:r w:rsidR="00DD1C25" w:rsidDel="006010C8">
          <w:rPr>
            <w:rFonts w:ascii="Arial" w:hAnsi="Arial" w:cs="Arial"/>
          </w:rPr>
          <w:delText>in</w:delText>
        </w:r>
        <w:r w:rsidR="004A1BB3" w:rsidDel="006010C8">
          <w:rPr>
            <w:rFonts w:ascii="Arial" w:hAnsi="Arial" w:cs="Arial"/>
          </w:rPr>
          <w:delText xml:space="preserve"> varying abundances</w:delText>
        </w:r>
      </w:del>
      <w:r w:rsidR="00E057B9">
        <w:rPr>
          <w:rFonts w:ascii="Arial" w:hAnsi="Arial" w:cs="Arial"/>
        </w:rPr>
        <w:t>.</w:t>
      </w:r>
      <w:r w:rsidR="00D5287B">
        <w:rPr>
          <w:rFonts w:ascii="Arial" w:hAnsi="Arial" w:cs="Arial"/>
        </w:rPr>
        <w:t xml:space="preserve"> We thus </w:t>
      </w:r>
      <w:del w:id="75" w:author="Rebecca Christensen" w:date="2022-07-26T14:21:00Z">
        <w:r w:rsidR="00D5287B" w:rsidDel="00BF2F31">
          <w:rPr>
            <w:rFonts w:ascii="Arial" w:hAnsi="Arial" w:cs="Arial"/>
          </w:rPr>
          <w:delText xml:space="preserve">started </w:delText>
        </w:r>
        <w:r w:rsidR="00424D63" w:rsidDel="00BF2F31">
          <w:rPr>
            <w:rFonts w:ascii="Arial" w:hAnsi="Arial" w:cs="Arial"/>
          </w:rPr>
          <w:delText>to incorporate</w:delText>
        </w:r>
      </w:del>
      <w:ins w:id="76" w:author="Rebecca Christensen" w:date="2022-07-26T14:21:00Z">
        <w:r w:rsidR="00BF2F31">
          <w:rPr>
            <w:rFonts w:ascii="Arial" w:hAnsi="Arial" w:cs="Arial"/>
          </w:rPr>
          <w:t>incorporated</w:t>
        </w:r>
      </w:ins>
      <w:r w:rsidR="00424D63">
        <w:rPr>
          <w:rFonts w:ascii="Arial" w:hAnsi="Arial" w:cs="Arial"/>
        </w:rPr>
        <w:t xml:space="preserve"> </w:t>
      </w:r>
      <w:r w:rsidR="00D5287B">
        <w:rPr>
          <w:rFonts w:ascii="Arial" w:hAnsi="Arial" w:cs="Arial"/>
        </w:rPr>
        <w:t>a thorough bioinformatics analysis</w:t>
      </w:r>
      <w:ins w:id="77" w:author="Rebecca Christensen" w:date="2022-07-26T14:22:00Z">
        <w:r w:rsidR="00BF2F31">
          <w:rPr>
            <w:rFonts w:ascii="Arial" w:hAnsi="Arial" w:cs="Arial"/>
          </w:rPr>
          <w:t xml:space="preserve"> into our investigation</w:t>
        </w:r>
      </w:ins>
      <w:r w:rsidR="00424D63">
        <w:rPr>
          <w:rFonts w:ascii="Arial" w:hAnsi="Arial" w:cs="Arial"/>
        </w:rPr>
        <w:t xml:space="preserve">. The </w:t>
      </w:r>
      <w:r w:rsidR="00DD1C25">
        <w:rPr>
          <w:rFonts w:ascii="Arial" w:hAnsi="Arial" w:cs="Arial"/>
        </w:rPr>
        <w:t>goal</w:t>
      </w:r>
      <w:r w:rsidR="00424D63">
        <w:rPr>
          <w:rFonts w:ascii="Arial" w:hAnsi="Arial" w:cs="Arial"/>
        </w:rPr>
        <w:t xml:space="preserve"> is to </w:t>
      </w:r>
      <w:r w:rsidR="00DD1C25">
        <w:rPr>
          <w:rFonts w:ascii="Arial" w:hAnsi="Arial" w:cs="Arial"/>
        </w:rPr>
        <w:t xml:space="preserve">develop a pipeline </w:t>
      </w:r>
      <w:ins w:id="78" w:author="Rebecca Christensen" w:date="2022-07-26T14:22:00Z">
        <w:r w:rsidR="00BF2F31">
          <w:rPr>
            <w:rFonts w:ascii="Arial" w:hAnsi="Arial" w:cs="Arial"/>
          </w:rPr>
          <w:t>to</w:t>
        </w:r>
      </w:ins>
      <w:del w:id="79" w:author="Rebecca Christensen" w:date="2022-07-26T14:22:00Z">
        <w:r w:rsidR="00DD1C25" w:rsidDel="00BF2F31">
          <w:rPr>
            <w:rFonts w:ascii="Arial" w:hAnsi="Arial" w:cs="Arial"/>
          </w:rPr>
          <w:delText>which</w:delText>
        </w:r>
      </w:del>
      <w:r w:rsidR="00DD1C25">
        <w:rPr>
          <w:rFonts w:ascii="Arial" w:hAnsi="Arial" w:cs="Arial"/>
        </w:rPr>
        <w:t xml:space="preserve"> probe</w:t>
      </w:r>
      <w:del w:id="80" w:author="Rebecca Christensen" w:date="2022-07-26T14:22:00Z">
        <w:r w:rsidR="00DD1C25" w:rsidDel="00BF2F31">
          <w:rPr>
            <w:rFonts w:ascii="Arial" w:hAnsi="Arial" w:cs="Arial"/>
          </w:rPr>
          <w:delText>s</w:delText>
        </w:r>
      </w:del>
      <w:r w:rsidR="00DD1C25">
        <w:rPr>
          <w:rFonts w:ascii="Arial" w:hAnsi="Arial" w:cs="Arial"/>
        </w:rPr>
        <w:t xml:space="preserve"> </w:t>
      </w:r>
      <w:r w:rsidR="00424D63">
        <w:rPr>
          <w:rFonts w:ascii="Arial" w:hAnsi="Arial" w:cs="Arial"/>
        </w:rPr>
        <w:t xml:space="preserve">available metagenomics data </w:t>
      </w:r>
      <w:r w:rsidR="00DD1C25">
        <w:rPr>
          <w:rFonts w:ascii="Arial" w:hAnsi="Arial" w:cs="Arial"/>
        </w:rPr>
        <w:t xml:space="preserve">for the abundance of </w:t>
      </w:r>
      <w:r w:rsidR="00424D63">
        <w:rPr>
          <w:rFonts w:ascii="Arial" w:hAnsi="Arial" w:cs="Arial"/>
        </w:rPr>
        <w:t xml:space="preserve">genes and pathways involved in protein digestion and cysteine utilization. To </w:t>
      </w:r>
      <w:r w:rsidR="00DD1C25">
        <w:rPr>
          <w:rFonts w:ascii="Arial" w:hAnsi="Arial" w:cs="Arial"/>
        </w:rPr>
        <w:t>develop this pipeline, we first analyzed the genomes of single strains, including those we analyzed experimentally. To probe for the genes involved in cysteine and protein digestion activities</w:t>
      </w:r>
      <w:r w:rsidR="0058540F">
        <w:rPr>
          <w:rFonts w:ascii="Arial" w:hAnsi="Arial" w:cs="Arial"/>
        </w:rPr>
        <w:t xml:space="preserve"> we </w:t>
      </w:r>
      <w:del w:id="81" w:author="Rebecca Christensen" w:date="2022-07-26T14:22:00Z">
        <w:r w:rsidR="0058540F" w:rsidDel="00BF2F31">
          <w:rPr>
            <w:rFonts w:ascii="Arial" w:hAnsi="Arial" w:cs="Arial"/>
          </w:rPr>
          <w:delText xml:space="preserve">employed </w:delText>
        </w:r>
      </w:del>
      <w:ins w:id="82" w:author="Rebecca Christensen" w:date="2022-07-26T14:22:00Z">
        <w:r w:rsidR="00BF2F31">
          <w:rPr>
            <w:rFonts w:ascii="Arial" w:hAnsi="Arial" w:cs="Arial"/>
          </w:rPr>
          <w:t>used</w:t>
        </w:r>
        <w:r w:rsidR="00BF2F31">
          <w:rPr>
            <w:rFonts w:ascii="Arial" w:hAnsi="Arial" w:cs="Arial"/>
          </w:rPr>
          <w:t xml:space="preserve"> </w:t>
        </w:r>
      </w:ins>
      <w:r w:rsidR="0058540F">
        <w:rPr>
          <w:rFonts w:ascii="Arial" w:hAnsi="Arial" w:cs="Arial"/>
        </w:rPr>
        <w:t xml:space="preserve">HMMER, a position-dependent and highly sensitive sequence homology algorithm. We started with the investigation of cysteine utilization and the metabolic pathways involved. </w:t>
      </w:r>
      <w:r w:rsidR="00C962F3" w:rsidRPr="000838FC">
        <w:rPr>
          <w:rFonts w:ascii="Arial" w:hAnsi="Arial" w:cs="Arial"/>
          <w:b/>
          <w:bCs/>
        </w:rPr>
        <w:t>Fig. 3</w:t>
      </w:r>
      <w:r w:rsidR="00C962F3">
        <w:rPr>
          <w:rFonts w:ascii="Arial" w:hAnsi="Arial" w:cs="Arial"/>
        </w:rPr>
        <w:t xml:space="preserve"> </w:t>
      </w:r>
      <w:r w:rsidR="000838FC">
        <w:rPr>
          <w:rFonts w:ascii="Arial" w:hAnsi="Arial" w:cs="Arial"/>
        </w:rPr>
        <w:t>shows</w:t>
      </w:r>
      <w:r w:rsidR="00C962F3">
        <w:rPr>
          <w:rFonts w:ascii="Arial" w:hAnsi="Arial" w:cs="Arial"/>
        </w:rPr>
        <w:t xml:space="preserve"> a</w:t>
      </w:r>
      <w:r w:rsidR="0058540F">
        <w:rPr>
          <w:rFonts w:ascii="Arial" w:hAnsi="Arial" w:cs="Arial"/>
        </w:rPr>
        <w:t xml:space="preserve">n example of </w:t>
      </w:r>
      <w:r w:rsidR="00C962F3">
        <w:rPr>
          <w:rFonts w:ascii="Arial" w:hAnsi="Arial" w:cs="Arial"/>
        </w:rPr>
        <w:t xml:space="preserve">the homology quantification. </w:t>
      </w:r>
      <w:r w:rsidR="0058540F">
        <w:rPr>
          <w:rFonts w:ascii="Arial" w:hAnsi="Arial" w:cs="Arial"/>
        </w:rPr>
        <w:t>We are currently probing the cysteine digestion capabilities of more strains to</w:t>
      </w:r>
      <w:ins w:id="83" w:author="Rebecca Christensen" w:date="2022-07-26T14:23:00Z">
        <w:r w:rsidR="006C6831">
          <w:rPr>
            <w:rFonts w:ascii="Arial" w:hAnsi="Arial" w:cs="Arial"/>
          </w:rPr>
          <w:t xml:space="preserve"> evaluate and determine the predictive powder of </w:t>
        </w:r>
      </w:ins>
      <w:del w:id="84" w:author="Rebecca Christensen" w:date="2022-07-26T14:23:00Z">
        <w:r w:rsidR="0058540F" w:rsidDel="006C6831">
          <w:rPr>
            <w:rFonts w:ascii="Arial" w:hAnsi="Arial" w:cs="Arial"/>
          </w:rPr>
          <w:delText xml:space="preserve"> test </w:delText>
        </w:r>
      </w:del>
      <w:r w:rsidR="0058540F">
        <w:rPr>
          <w:rFonts w:ascii="Arial" w:hAnsi="Arial" w:cs="Arial"/>
        </w:rPr>
        <w:t>cutoff</w:t>
      </w:r>
      <w:del w:id="85" w:author="Rebecca Christensen" w:date="2022-07-26T14:23:00Z">
        <w:r w:rsidR="0058540F" w:rsidDel="006C6831">
          <w:rPr>
            <w:rFonts w:ascii="Arial" w:hAnsi="Arial" w:cs="Arial"/>
          </w:rPr>
          <w:delText xml:space="preserve"> </w:delText>
        </w:r>
      </w:del>
      <w:ins w:id="86" w:author="Rebecca Christensen" w:date="2022-07-26T14:23:00Z">
        <w:r w:rsidR="006C6831">
          <w:rPr>
            <w:rFonts w:ascii="Arial" w:hAnsi="Arial" w:cs="Arial"/>
          </w:rPr>
          <w:t xml:space="preserve"> filters</w:t>
        </w:r>
        <w:r w:rsidR="002203AC">
          <w:rPr>
            <w:rFonts w:ascii="Arial" w:hAnsi="Arial" w:cs="Arial"/>
          </w:rPr>
          <w:t xml:space="preserve"> for the HMMER </w:t>
        </w:r>
      </w:ins>
      <w:ins w:id="87" w:author="Rebecca Christensen" w:date="2022-07-26T14:24:00Z">
        <w:r w:rsidR="002203AC">
          <w:rPr>
            <w:rFonts w:ascii="Arial" w:hAnsi="Arial" w:cs="Arial"/>
          </w:rPr>
          <w:t>results</w:t>
        </w:r>
      </w:ins>
      <w:del w:id="88" w:author="Rebecca Christensen" w:date="2022-07-26T14:23:00Z">
        <w:r w:rsidR="0058540F" w:rsidDel="006C6831">
          <w:rPr>
            <w:rFonts w:ascii="Arial" w:hAnsi="Arial" w:cs="Arial"/>
          </w:rPr>
          <w:delText>functions and the predictive power</w:delText>
        </w:r>
      </w:del>
      <w:r w:rsidR="0058540F">
        <w:rPr>
          <w:rFonts w:ascii="Arial" w:hAnsi="Arial" w:cs="Arial"/>
        </w:rPr>
        <w:t xml:space="preserve">. After this, we will run the analysis </w:t>
      </w:r>
      <w:ins w:id="89" w:author="Rebecca Christensen" w:date="2022-07-26T14:24:00Z">
        <w:r w:rsidR="005C1FA7">
          <w:rPr>
            <w:rFonts w:ascii="Arial" w:hAnsi="Arial" w:cs="Arial"/>
          </w:rPr>
          <w:t>on</w:t>
        </w:r>
      </w:ins>
      <w:del w:id="90" w:author="Rebecca Christensen" w:date="2022-07-26T14:24:00Z">
        <w:r w:rsidR="0058540F" w:rsidDel="005C1FA7">
          <w:rPr>
            <w:rFonts w:ascii="Arial" w:hAnsi="Arial" w:cs="Arial"/>
          </w:rPr>
          <w:delText>to</w:delText>
        </w:r>
      </w:del>
      <w:r w:rsidR="0058540F">
        <w:rPr>
          <w:rFonts w:ascii="Arial" w:hAnsi="Arial" w:cs="Arial"/>
        </w:rPr>
        <w:t xml:space="preserve"> </w:t>
      </w:r>
      <w:r w:rsidR="004806A1">
        <w:rPr>
          <w:rFonts w:ascii="Arial" w:hAnsi="Arial" w:cs="Arial"/>
        </w:rPr>
        <w:t>metagenomics</w:t>
      </w:r>
      <w:r w:rsidR="0058540F">
        <w:rPr>
          <w:rFonts w:ascii="Arial" w:hAnsi="Arial" w:cs="Arial"/>
        </w:rPr>
        <w:t xml:space="preserve"> data and estimate the cysteine digestion capacities of different fecal samples. </w:t>
      </w:r>
      <w:r w:rsidR="00B114FE">
        <w:rPr>
          <w:rFonts w:ascii="Arial" w:hAnsi="Arial" w:cs="Arial"/>
        </w:rPr>
        <w:t xml:space="preserve">An undergraduate student is currently </w:t>
      </w:r>
      <w:r w:rsidR="0016486D">
        <w:rPr>
          <w:rFonts w:ascii="Arial" w:hAnsi="Arial" w:cs="Arial"/>
        </w:rPr>
        <w:t xml:space="preserve">testing a similar </w:t>
      </w:r>
      <w:r w:rsidR="004806A1">
        <w:rPr>
          <w:rFonts w:ascii="Arial" w:hAnsi="Arial" w:cs="Arial"/>
        </w:rPr>
        <w:t>approach to</w:t>
      </w:r>
      <w:r w:rsidR="00F20663">
        <w:rPr>
          <w:rFonts w:ascii="Arial" w:hAnsi="Arial" w:cs="Arial"/>
        </w:rPr>
        <w:t xml:space="preserve"> study extracellular proteases and the capability for protein digestion.</w:t>
      </w:r>
      <w:r w:rsidR="00375A76">
        <w:rPr>
          <w:rFonts w:ascii="Arial" w:hAnsi="Arial" w:cs="Arial"/>
        </w:rPr>
        <w:tab/>
      </w:r>
    </w:p>
    <w:p w14:paraId="48667160" w14:textId="6EC33EBE" w:rsidR="00375A76" w:rsidRPr="00375A76" w:rsidRDefault="00375A76" w:rsidP="00CD469A">
      <w:pPr>
        <w:spacing w:before="100"/>
        <w:jc w:val="both"/>
        <w:rPr>
          <w:rFonts w:ascii="Arial" w:hAnsi="Arial" w:cs="Arial"/>
        </w:rPr>
      </w:pPr>
      <w:commentRangeStart w:id="91"/>
      <w:r>
        <w:rPr>
          <w:rFonts w:ascii="Arial" w:hAnsi="Arial" w:cs="Arial"/>
          <w:b/>
          <w:bCs/>
        </w:rPr>
        <w:lastRenderedPageBreak/>
        <w:t>The</w:t>
      </w:r>
      <w:commentRangeEnd w:id="91"/>
      <w:r w:rsidR="000C1395">
        <w:rPr>
          <w:rStyle w:val="CommentReference"/>
        </w:rPr>
        <w:commentReference w:id="91"/>
      </w:r>
      <w:r>
        <w:rPr>
          <w:rFonts w:ascii="Arial" w:hAnsi="Arial" w:cs="Arial"/>
          <w:b/>
          <w:bCs/>
        </w:rPr>
        <w:t xml:space="preserve"> </w:t>
      </w:r>
      <w:del w:id="92" w:author="Rebecca Christensen" w:date="2022-07-26T14:33:00Z">
        <w:r w:rsidDel="003D3FE0">
          <w:rPr>
            <w:rFonts w:ascii="Arial" w:hAnsi="Arial" w:cs="Arial"/>
            <w:b/>
            <w:bCs/>
          </w:rPr>
          <w:delText xml:space="preserve">abundance </w:delText>
        </w:r>
      </w:del>
      <w:ins w:id="93" w:author="Rebecca Christensen" w:date="2022-07-26T14:33:00Z">
        <w:r w:rsidR="003D3FE0">
          <w:rPr>
            <w:rFonts w:ascii="Arial" w:hAnsi="Arial" w:cs="Arial"/>
            <w:b/>
            <w:bCs/>
          </w:rPr>
          <w:t>diversity</w:t>
        </w:r>
        <w:r w:rsidR="003D3FE0">
          <w:rPr>
            <w:rFonts w:ascii="Arial" w:hAnsi="Arial" w:cs="Arial"/>
            <w:b/>
            <w:bCs/>
          </w:rPr>
          <w:t xml:space="preserve"> </w:t>
        </w:r>
      </w:ins>
      <w:r>
        <w:rPr>
          <w:rFonts w:ascii="Arial" w:hAnsi="Arial" w:cs="Arial"/>
          <w:b/>
          <w:bCs/>
        </w:rPr>
        <w:t>of sulf</w:t>
      </w:r>
      <w:ins w:id="94" w:author="Rebecca Christensen" w:date="2022-07-26T14:24:00Z">
        <w:r w:rsidR="00EC3406">
          <w:rPr>
            <w:rFonts w:ascii="Arial" w:hAnsi="Arial" w:cs="Arial"/>
            <w:b/>
            <w:bCs/>
          </w:rPr>
          <w:t>ate-</w:t>
        </w:r>
      </w:ins>
      <w:del w:id="95" w:author="Rebecca Christensen" w:date="2022-07-26T14:24:00Z">
        <w:r w:rsidDel="00EC3406">
          <w:rPr>
            <w:rFonts w:ascii="Arial" w:hAnsi="Arial" w:cs="Arial"/>
            <w:b/>
            <w:bCs/>
          </w:rPr>
          <w:delText xml:space="preserve">ur </w:delText>
        </w:r>
      </w:del>
      <w:r>
        <w:rPr>
          <w:rFonts w:ascii="Arial" w:hAnsi="Arial" w:cs="Arial"/>
          <w:b/>
          <w:bCs/>
        </w:rPr>
        <w:t xml:space="preserve">reducing microbes within the human gut: </w:t>
      </w:r>
      <w:r>
        <w:rPr>
          <w:rFonts w:ascii="Arial" w:hAnsi="Arial" w:cs="Arial"/>
        </w:rPr>
        <w:t>Sulfate and its reduction by sulf</w:t>
      </w:r>
      <w:ins w:id="96" w:author="Rebecca Christensen" w:date="2022-07-26T14:24:00Z">
        <w:r w:rsidR="00EC3406">
          <w:rPr>
            <w:rFonts w:ascii="Arial" w:hAnsi="Arial" w:cs="Arial"/>
          </w:rPr>
          <w:t>ate-</w:t>
        </w:r>
      </w:ins>
      <w:del w:id="97" w:author="Rebecca Christensen" w:date="2022-07-26T14:24:00Z">
        <w:r w:rsidDel="00EC3406">
          <w:rPr>
            <w:rFonts w:ascii="Arial" w:hAnsi="Arial" w:cs="Arial"/>
          </w:rPr>
          <w:delText xml:space="preserve">ur </w:delText>
        </w:r>
      </w:del>
      <w:r>
        <w:rPr>
          <w:rFonts w:ascii="Arial" w:hAnsi="Arial" w:cs="Arial"/>
        </w:rPr>
        <w:t>reducing microbes (SRM) is another potential source of H</w:t>
      </w:r>
      <w:r w:rsidRPr="00EC3406">
        <w:rPr>
          <w:rFonts w:ascii="Arial" w:hAnsi="Arial" w:cs="Arial"/>
          <w:vertAlign w:val="subscript"/>
          <w:rPrChange w:id="98" w:author="Rebecca Christensen" w:date="2022-07-26T14:25:00Z">
            <w:rPr>
              <w:rFonts w:ascii="Arial" w:hAnsi="Arial" w:cs="Arial"/>
            </w:rPr>
          </w:rPrChange>
        </w:rPr>
        <w:t>2</w:t>
      </w:r>
      <w:r>
        <w:rPr>
          <w:rFonts w:ascii="Arial" w:hAnsi="Arial" w:cs="Arial"/>
        </w:rPr>
        <w:t xml:space="preserve">S within the gut. To analyze the diversity of </w:t>
      </w:r>
      <w:r w:rsidR="00756C28">
        <w:rPr>
          <w:rFonts w:ascii="Arial" w:hAnsi="Arial" w:cs="Arial"/>
        </w:rPr>
        <w:t xml:space="preserve">SRM we </w:t>
      </w:r>
      <w:del w:id="99" w:author="Rebecca Christensen" w:date="2022-07-26T14:29:00Z">
        <w:r w:rsidR="00756C28" w:rsidDel="007D7FDF">
          <w:rPr>
            <w:rFonts w:ascii="Arial" w:hAnsi="Arial" w:cs="Arial"/>
          </w:rPr>
          <w:delText>promote</w:delText>
        </w:r>
      </w:del>
      <w:ins w:id="100" w:author="Rebecca Christensen" w:date="2022-07-26T14:29:00Z">
        <w:r w:rsidR="007D7FDF">
          <w:rPr>
            <w:rFonts w:ascii="Arial" w:hAnsi="Arial" w:cs="Arial"/>
          </w:rPr>
          <w:t xml:space="preserve">used HMMER to mine partially assembled human gut genomes for </w:t>
        </w:r>
        <w:r w:rsidR="007D7FDF">
          <w:rPr>
            <w:rFonts w:ascii="Arial" w:hAnsi="Arial" w:cs="Arial"/>
            <w:i/>
            <w:iCs/>
          </w:rPr>
          <w:t>dsrAB</w:t>
        </w:r>
        <w:r w:rsidR="007D7FDF">
          <w:rPr>
            <w:rFonts w:ascii="Arial" w:hAnsi="Arial" w:cs="Arial"/>
          </w:rPr>
          <w:t>, a</w:t>
        </w:r>
      </w:ins>
      <w:ins w:id="101" w:author="Rebecca Christensen" w:date="2022-07-26T14:30:00Z">
        <w:r w:rsidR="007D7FDF">
          <w:rPr>
            <w:rFonts w:ascii="Arial" w:hAnsi="Arial" w:cs="Arial"/>
          </w:rPr>
          <w:t>n SRM-specific gene</w:t>
        </w:r>
      </w:ins>
      <w:ins w:id="102" w:author="Rebecca Christensen" w:date="2022-07-26T14:31:00Z">
        <w:r w:rsidR="006B2934">
          <w:rPr>
            <w:rFonts w:ascii="Arial" w:hAnsi="Arial" w:cs="Arial"/>
          </w:rPr>
          <w:t xml:space="preserve"> encoding for dissimilatory sulfite reductase</w:t>
        </w:r>
      </w:ins>
      <w:del w:id="103" w:author="Rebecca Christensen" w:date="2022-07-26T14:29:00Z">
        <w:r w:rsidR="00756C28" w:rsidDel="007D7FDF">
          <w:rPr>
            <w:rFonts w:ascii="Arial" w:hAnsi="Arial" w:cs="Arial"/>
          </w:rPr>
          <w:delText>d</w:delText>
        </w:r>
      </w:del>
      <w:r>
        <w:rPr>
          <w:rFonts w:ascii="Arial" w:hAnsi="Arial" w:cs="Arial"/>
        </w:rPr>
        <w:t xml:space="preserve">. </w:t>
      </w:r>
      <w:ins w:id="104" w:author="Rebecca Christensen" w:date="2022-07-26T14:30:00Z">
        <w:r w:rsidR="003662E2">
          <w:rPr>
            <w:rFonts w:ascii="Arial" w:hAnsi="Arial" w:cs="Arial"/>
          </w:rPr>
          <w:t xml:space="preserve">Of the </w:t>
        </w:r>
        <w:r w:rsidR="006B2934">
          <w:rPr>
            <w:rFonts w:ascii="Arial" w:hAnsi="Arial" w:cs="Arial"/>
          </w:rPr>
          <w:t xml:space="preserve">4,228 subjects we </w:t>
        </w:r>
      </w:ins>
      <w:ins w:id="105" w:author="Rebecca Christensen" w:date="2022-07-26T14:31:00Z">
        <w:r w:rsidR="006B2934">
          <w:rPr>
            <w:rFonts w:ascii="Arial" w:hAnsi="Arial" w:cs="Arial"/>
          </w:rPr>
          <w:t xml:space="preserve">analyzed, we identified </w:t>
        </w:r>
        <w:r w:rsidR="006B2934">
          <w:rPr>
            <w:rFonts w:ascii="Arial" w:hAnsi="Arial" w:cs="Arial"/>
            <w:i/>
            <w:iCs/>
          </w:rPr>
          <w:t>dsrAB</w:t>
        </w:r>
        <w:r w:rsidR="006B2934">
          <w:rPr>
            <w:rFonts w:ascii="Arial" w:hAnsi="Arial" w:cs="Arial"/>
          </w:rPr>
          <w:t xml:space="preserve"> sequences in </w:t>
        </w:r>
        <w:r w:rsidR="004D11DC">
          <w:rPr>
            <w:rFonts w:ascii="Arial" w:hAnsi="Arial" w:cs="Arial"/>
          </w:rPr>
          <w:t xml:space="preserve">31% of the subjects. Phylogenetic analysis of the </w:t>
        </w:r>
        <w:r w:rsidR="004D11DC">
          <w:rPr>
            <w:rFonts w:ascii="Arial" w:hAnsi="Arial" w:cs="Arial"/>
            <w:i/>
            <w:iCs/>
          </w:rPr>
          <w:t>dsrAB</w:t>
        </w:r>
        <w:r w:rsidR="004D11DC">
          <w:rPr>
            <w:rFonts w:ascii="Arial" w:hAnsi="Arial" w:cs="Arial"/>
          </w:rPr>
          <w:t xml:space="preserve"> seq</w:t>
        </w:r>
      </w:ins>
      <w:ins w:id="106" w:author="Rebecca Christensen" w:date="2022-07-26T14:32:00Z">
        <w:r w:rsidR="004D11DC">
          <w:rPr>
            <w:rFonts w:ascii="Arial" w:hAnsi="Arial" w:cs="Arial"/>
          </w:rPr>
          <w:t xml:space="preserve">uences revealed they were primarily from </w:t>
        </w:r>
        <w:r w:rsidR="004D11DC">
          <w:rPr>
            <w:rFonts w:ascii="Arial" w:hAnsi="Arial" w:cs="Arial"/>
            <w:i/>
            <w:iCs/>
          </w:rPr>
          <w:t>Desulfovibrionaceae</w:t>
        </w:r>
        <w:r w:rsidR="004D11DC">
          <w:rPr>
            <w:rFonts w:ascii="Arial" w:hAnsi="Arial" w:cs="Arial"/>
          </w:rPr>
          <w:t xml:space="preserve"> and the Firmicutes group sensu lato.</w:t>
        </w:r>
      </w:ins>
      <w:ins w:id="107" w:author="Rebecca Christensen" w:date="2022-07-26T14:30:00Z">
        <w:r w:rsidR="0006317E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The</w:t>
      </w:r>
      <w:ins w:id="108" w:author="Rebecca Christensen" w:date="2022-07-26T14:32:00Z">
        <w:r w:rsidR="003D3FE0">
          <w:rPr>
            <w:rFonts w:ascii="Arial" w:hAnsi="Arial" w:cs="Arial"/>
          </w:rPr>
          <w:t>se</w:t>
        </w:r>
      </w:ins>
      <w:r>
        <w:rPr>
          <w:rFonts w:ascii="Arial" w:hAnsi="Arial" w:cs="Arial"/>
        </w:rPr>
        <w:t xml:space="preserve"> </w:t>
      </w:r>
      <w:r w:rsidR="00756C28">
        <w:rPr>
          <w:rFonts w:ascii="Arial" w:hAnsi="Arial" w:cs="Arial"/>
        </w:rPr>
        <w:t>findings together with a typically</w:t>
      </w:r>
      <w:r w:rsidR="000C1395">
        <w:rPr>
          <w:rFonts w:ascii="Arial" w:hAnsi="Arial" w:cs="Arial"/>
        </w:rPr>
        <w:t xml:space="preserve"> very</w:t>
      </w:r>
      <w:r w:rsidR="00756C28">
        <w:rPr>
          <w:rFonts w:ascii="Arial" w:hAnsi="Arial" w:cs="Arial"/>
        </w:rPr>
        <w:t xml:space="preserve"> </w:t>
      </w:r>
      <w:r w:rsidR="000C1395">
        <w:rPr>
          <w:rFonts w:ascii="Arial" w:hAnsi="Arial" w:cs="Arial"/>
        </w:rPr>
        <w:t>low</w:t>
      </w:r>
      <w:r w:rsidR="00756C28">
        <w:rPr>
          <w:rFonts w:ascii="Arial" w:hAnsi="Arial" w:cs="Arial"/>
        </w:rPr>
        <w:t xml:space="preserve"> availability of sulfate in the large intestine</w:t>
      </w:r>
      <w:r>
        <w:rPr>
          <w:rFonts w:ascii="Arial" w:hAnsi="Arial" w:cs="Arial"/>
        </w:rPr>
        <w:t xml:space="preserve"> </w:t>
      </w:r>
      <w:del w:id="109" w:author="Rebecca Christensen" w:date="2022-07-26T14:33:00Z">
        <w:r w:rsidDel="00BA40C8">
          <w:rPr>
            <w:rFonts w:ascii="Arial" w:hAnsi="Arial" w:cs="Arial"/>
          </w:rPr>
          <w:delText xml:space="preserve">confirm </w:delText>
        </w:r>
      </w:del>
      <w:ins w:id="110" w:author="Rebecca Christensen" w:date="2022-07-26T14:33:00Z">
        <w:r w:rsidR="00BA40C8">
          <w:rPr>
            <w:rFonts w:ascii="Arial" w:hAnsi="Arial" w:cs="Arial"/>
          </w:rPr>
          <w:t>support</w:t>
        </w:r>
        <w:r w:rsidR="00BA40C8">
          <w:rPr>
            <w:rFonts w:ascii="Arial" w:hAnsi="Arial" w:cs="Arial"/>
          </w:rPr>
          <w:t xml:space="preserve"> </w:t>
        </w:r>
      </w:ins>
      <w:r w:rsidR="00756C28">
        <w:rPr>
          <w:rFonts w:ascii="Arial" w:hAnsi="Arial" w:cs="Arial"/>
        </w:rPr>
        <w:t>the idea that SRM do not majorly contribute to the overall H</w:t>
      </w:r>
      <w:r w:rsidR="00756C28" w:rsidRPr="00EC3406">
        <w:rPr>
          <w:rFonts w:ascii="Arial" w:hAnsi="Arial" w:cs="Arial"/>
          <w:vertAlign w:val="subscript"/>
          <w:rPrChange w:id="111" w:author="Rebecca Christensen" w:date="2022-07-26T14:25:00Z">
            <w:rPr>
              <w:rFonts w:ascii="Arial" w:hAnsi="Arial" w:cs="Arial"/>
            </w:rPr>
          </w:rPrChange>
        </w:rPr>
        <w:t>2</w:t>
      </w:r>
      <w:r w:rsidR="00756C28">
        <w:rPr>
          <w:rFonts w:ascii="Arial" w:hAnsi="Arial" w:cs="Arial"/>
        </w:rPr>
        <w:t>S production of the microbiota</w:t>
      </w:r>
      <w:r>
        <w:rPr>
          <w:rFonts w:ascii="Arial" w:hAnsi="Arial" w:cs="Arial"/>
        </w:rPr>
        <w:t xml:space="preserve">. However, our analysis revealed important insights on the previously unacknowledged diversity of the SRM within the gut. </w:t>
      </w:r>
      <w:r w:rsidR="00756C28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are currently </w:t>
      </w:r>
      <w:r w:rsidR="00756C28">
        <w:rPr>
          <w:rFonts w:ascii="Arial" w:hAnsi="Arial" w:cs="Arial"/>
        </w:rPr>
        <w:t>finishing</w:t>
      </w:r>
      <w:r>
        <w:rPr>
          <w:rFonts w:ascii="Arial" w:hAnsi="Arial" w:cs="Arial"/>
        </w:rPr>
        <w:t xml:space="preserve"> </w:t>
      </w:r>
      <w:r w:rsidR="00756C2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manuscript</w:t>
      </w:r>
      <w:r w:rsidR="00756C28">
        <w:rPr>
          <w:rFonts w:ascii="Arial" w:hAnsi="Arial" w:cs="Arial"/>
        </w:rPr>
        <w:t xml:space="preserve"> on the </w:t>
      </w:r>
      <w:commentRangeStart w:id="112"/>
      <w:r w:rsidR="00756C28">
        <w:rPr>
          <w:rFonts w:ascii="Arial" w:hAnsi="Arial" w:cs="Arial"/>
        </w:rPr>
        <w:t>OD</w:t>
      </w:r>
      <w:commentRangeEnd w:id="112"/>
      <w:r w:rsidR="007D7FDF">
        <w:rPr>
          <w:rStyle w:val="CommentReference"/>
        </w:rPr>
        <w:commentReference w:id="112"/>
      </w:r>
      <w:r>
        <w:rPr>
          <w:rFonts w:ascii="Arial" w:hAnsi="Arial" w:cs="Arial"/>
        </w:rPr>
        <w:t xml:space="preserve">. </w:t>
      </w:r>
    </w:p>
    <w:p w14:paraId="45073689" w14:textId="32673038" w:rsidR="009E5E9B" w:rsidRPr="00CD469A" w:rsidRDefault="009E5E9B" w:rsidP="00CD469A">
      <w:pPr>
        <w:spacing w:before="100"/>
        <w:jc w:val="both"/>
        <w:rPr>
          <w:rFonts w:ascii="Arial" w:hAnsi="Arial" w:cs="Arial"/>
        </w:rPr>
      </w:pPr>
      <w:r w:rsidRPr="00C962F3">
        <w:rPr>
          <w:rFonts w:ascii="Arial" w:hAnsi="Arial" w:cs="Arial"/>
          <w:b/>
          <w:bCs/>
        </w:rPr>
        <w:t>Request for no</w:t>
      </w:r>
      <w:r w:rsidR="00CD469A" w:rsidRPr="00C962F3">
        <w:rPr>
          <w:rFonts w:ascii="Arial" w:hAnsi="Arial" w:cs="Arial"/>
          <w:b/>
          <w:bCs/>
        </w:rPr>
        <w:t>-</w:t>
      </w:r>
      <w:r w:rsidRPr="00C962F3">
        <w:rPr>
          <w:rFonts w:ascii="Arial" w:hAnsi="Arial" w:cs="Arial"/>
          <w:b/>
          <w:bCs/>
        </w:rPr>
        <w:t>cost extension and outlook</w:t>
      </w:r>
      <w:r w:rsidR="00264495">
        <w:rPr>
          <w:rFonts w:ascii="Arial" w:hAnsi="Arial" w:cs="Arial"/>
          <w:b/>
          <w:bCs/>
        </w:rPr>
        <w:tab/>
      </w:r>
      <w:r w:rsidR="00264495">
        <w:rPr>
          <w:rFonts w:ascii="Arial" w:hAnsi="Arial" w:cs="Arial"/>
          <w:b/>
          <w:bCs/>
        </w:rPr>
        <w:br/>
      </w:r>
      <w:r w:rsidR="00DD1D39">
        <w:rPr>
          <w:rFonts w:ascii="Arial" w:hAnsi="Arial" w:cs="Arial"/>
        </w:rPr>
        <w:t>Due to the pandemic the start of the project got delayed</w:t>
      </w:r>
      <w:r w:rsidR="000C1395">
        <w:rPr>
          <w:rFonts w:ascii="Arial" w:hAnsi="Arial" w:cs="Arial"/>
        </w:rPr>
        <w:t xml:space="preserve">. However, </w:t>
      </w:r>
      <w:r w:rsidR="0016486D">
        <w:rPr>
          <w:rFonts w:ascii="Arial" w:hAnsi="Arial" w:cs="Arial"/>
        </w:rPr>
        <w:t>w</w:t>
      </w:r>
      <w:r w:rsidR="00CD469A">
        <w:rPr>
          <w:rFonts w:ascii="Arial" w:hAnsi="Arial" w:cs="Arial"/>
        </w:rPr>
        <w:t>e are currently running the</w:t>
      </w:r>
      <w:r w:rsidR="0016486D">
        <w:rPr>
          <w:rFonts w:ascii="Arial" w:hAnsi="Arial" w:cs="Arial"/>
        </w:rPr>
        <w:t xml:space="preserve"> introduced assays </w:t>
      </w:r>
      <w:r w:rsidR="00CD469A">
        <w:rPr>
          <w:rFonts w:ascii="Arial" w:hAnsi="Arial" w:cs="Arial"/>
        </w:rPr>
        <w:t xml:space="preserve">and generate the data needed </w:t>
      </w:r>
      <w:r w:rsidR="00DD1D39">
        <w:rPr>
          <w:rFonts w:ascii="Arial" w:hAnsi="Arial" w:cs="Arial"/>
        </w:rPr>
        <w:t>to finish our manuscripts</w:t>
      </w:r>
      <w:r w:rsidR="00CD469A">
        <w:rPr>
          <w:rFonts w:ascii="Arial" w:hAnsi="Arial" w:cs="Arial"/>
        </w:rPr>
        <w:t xml:space="preserve"> and a major grant proposal. Specifically, we ask for an extension of nine months to </w:t>
      </w:r>
      <w:r w:rsidR="00CD469A" w:rsidRPr="00CD469A">
        <w:rPr>
          <w:rFonts w:ascii="Arial" w:hAnsi="Arial" w:cs="Arial"/>
        </w:rPr>
        <w:t xml:space="preserve">(i) </w:t>
      </w:r>
      <w:r w:rsidR="00CD469A">
        <w:rPr>
          <w:rFonts w:ascii="Arial" w:hAnsi="Arial" w:cs="Arial"/>
        </w:rPr>
        <w:t>complete</w:t>
      </w:r>
      <w:r w:rsidR="00717C38" w:rsidRPr="00CD469A">
        <w:rPr>
          <w:rFonts w:ascii="Arial" w:hAnsi="Arial" w:cs="Arial"/>
        </w:rPr>
        <w:t xml:space="preserve"> a first manuscript showing the strong variation of cysteine and peptide digestion</w:t>
      </w:r>
      <w:r w:rsidR="005544BE" w:rsidRPr="00CD469A">
        <w:rPr>
          <w:rFonts w:ascii="Arial" w:hAnsi="Arial" w:cs="Arial"/>
        </w:rPr>
        <w:t xml:space="preserve"> capabilities of different gut bacteria</w:t>
      </w:r>
      <w:r w:rsidR="00CD469A">
        <w:rPr>
          <w:rFonts w:ascii="Arial" w:hAnsi="Arial" w:cs="Arial"/>
        </w:rPr>
        <w:t xml:space="preserve">, </w:t>
      </w:r>
      <w:r w:rsidR="00CD469A" w:rsidRPr="00CD469A">
        <w:rPr>
          <w:rFonts w:ascii="Arial" w:hAnsi="Arial" w:cs="Arial"/>
        </w:rPr>
        <w:t xml:space="preserve">(ii) </w:t>
      </w:r>
      <w:r w:rsidR="00CD469A">
        <w:rPr>
          <w:rFonts w:ascii="Arial" w:hAnsi="Arial" w:cs="Arial"/>
        </w:rPr>
        <w:t xml:space="preserve">and apply </w:t>
      </w:r>
      <w:r w:rsidR="00717C38" w:rsidRPr="00CD469A">
        <w:rPr>
          <w:rFonts w:ascii="Arial" w:hAnsi="Arial" w:cs="Arial"/>
        </w:rPr>
        <w:t>for an NIH R01 grant</w:t>
      </w:r>
      <w:r w:rsidR="00CD469A" w:rsidRPr="00CD469A">
        <w:rPr>
          <w:rFonts w:ascii="Arial" w:hAnsi="Arial" w:cs="Arial"/>
        </w:rPr>
        <w:t xml:space="preserve"> to reveal how H2S production depends on diet and the composition of the microbiota. </w:t>
      </w:r>
      <w:r w:rsidR="00CD469A">
        <w:rPr>
          <w:rFonts w:ascii="Arial" w:hAnsi="Arial" w:cs="Arial"/>
        </w:rPr>
        <w:t xml:space="preserve">The extension </w:t>
      </w:r>
      <w:r w:rsidR="005544BE" w:rsidRPr="00CD469A">
        <w:rPr>
          <w:rFonts w:ascii="Arial" w:hAnsi="Arial" w:cs="Arial"/>
        </w:rPr>
        <w:t xml:space="preserve">will allow </w:t>
      </w:r>
      <w:r w:rsidR="00CD469A">
        <w:rPr>
          <w:rFonts w:ascii="Arial" w:hAnsi="Arial" w:cs="Arial"/>
        </w:rPr>
        <w:t xml:space="preserve">us to obtain the data critical </w:t>
      </w:r>
      <w:r w:rsidR="00102868">
        <w:rPr>
          <w:rFonts w:ascii="Arial" w:hAnsi="Arial" w:cs="Arial"/>
        </w:rPr>
        <w:t xml:space="preserve">to accomplish </w:t>
      </w:r>
      <w:r w:rsidR="00CD469A">
        <w:rPr>
          <w:rFonts w:ascii="Arial" w:hAnsi="Arial" w:cs="Arial"/>
        </w:rPr>
        <w:t>a highly</w:t>
      </w:r>
      <w:r w:rsidR="005544BE" w:rsidRPr="00CD469A">
        <w:rPr>
          <w:rFonts w:ascii="Arial" w:hAnsi="Arial" w:cs="Arial"/>
        </w:rPr>
        <w:t xml:space="preserve"> competitive proposa</w:t>
      </w:r>
      <w:r w:rsidR="00CD469A">
        <w:rPr>
          <w:rFonts w:ascii="Arial" w:hAnsi="Arial" w:cs="Arial"/>
        </w:rPr>
        <w:t>l. For the latter, we will</w:t>
      </w:r>
      <w:r w:rsidR="00102868">
        <w:rPr>
          <w:rFonts w:ascii="Arial" w:hAnsi="Arial" w:cs="Arial"/>
        </w:rPr>
        <w:t xml:space="preserve"> specifically</w:t>
      </w:r>
      <w:r w:rsidR="00CD469A">
        <w:rPr>
          <w:rFonts w:ascii="Arial" w:hAnsi="Arial" w:cs="Arial"/>
        </w:rPr>
        <w:t xml:space="preserve"> collect data to </w:t>
      </w:r>
      <w:r w:rsidR="005544BE" w:rsidRPr="00CD469A">
        <w:rPr>
          <w:rFonts w:ascii="Arial" w:hAnsi="Arial" w:cs="Arial"/>
        </w:rPr>
        <w:t>show the quantitative differences in peptide digestion among strains</w:t>
      </w:r>
      <w:r w:rsidR="00CD469A">
        <w:rPr>
          <w:rFonts w:ascii="Arial" w:hAnsi="Arial" w:cs="Arial"/>
        </w:rPr>
        <w:t xml:space="preserve"> and</w:t>
      </w:r>
      <w:r w:rsidR="005544BE" w:rsidRPr="00CD469A">
        <w:rPr>
          <w:rFonts w:ascii="Arial" w:hAnsi="Arial" w:cs="Arial"/>
        </w:rPr>
        <w:t xml:space="preserve"> proof our ability to quantify the peptide digestion capabilities of fecal samples. </w: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3876"/>
      </w:tblGrid>
      <w:tr w:rsidR="0052065A" w:rsidRPr="00FD5CD7" w14:paraId="3E851A0B" w14:textId="77777777" w:rsidTr="00917131">
        <w:trPr>
          <w:trHeight w:val="1342"/>
        </w:trPr>
        <w:tc>
          <w:tcPr>
            <w:tcW w:w="3779" w:type="dxa"/>
          </w:tcPr>
          <w:p w14:paraId="10A25434" w14:textId="7BBE1366" w:rsidR="0052065A" w:rsidRPr="000838FC" w:rsidRDefault="0052065A" w:rsidP="00917131">
            <w:pPr>
              <w:spacing w:before="100"/>
              <w:jc w:val="both"/>
              <w:rPr>
                <w:rFonts w:ascii="Arial" w:hAnsi="Arial" w:cs="Arial"/>
                <w:i/>
                <w:iCs/>
              </w:rPr>
            </w:pPr>
            <w:r w:rsidRPr="00DD1D3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344F8F5" wp14:editId="580F8420">
                  <wp:extent cx="2324100" cy="2082800"/>
                  <wp:effectExtent l="0" t="0" r="0" b="0"/>
                  <wp:docPr id="1" name="Picture 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1D39">
              <w:rPr>
                <w:rFonts w:ascii="Arial" w:hAnsi="Arial" w:cs="Arial"/>
                <w:b/>
                <w:bCs/>
              </w:rPr>
              <w:t xml:space="preserve"> </w:t>
            </w:r>
            <w:r w:rsidRPr="00C61A6A">
              <w:rPr>
                <w:rFonts w:ascii="Arial" w:hAnsi="Arial" w:cs="Arial"/>
                <w:b/>
                <w:bCs/>
              </w:rPr>
              <w:t xml:space="preserve">Fig.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C61A6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Bioinformatics assay to probe for casein utilization. </w:t>
            </w:r>
            <w:r>
              <w:rPr>
                <w:rFonts w:ascii="Arial" w:hAnsi="Arial" w:cs="Arial"/>
              </w:rPr>
              <w:t>Pipeline (A) and homology score distribution of 100 strains (B).</w:t>
            </w:r>
            <w:r w:rsidR="00264495">
              <w:rPr>
                <w:rFonts w:ascii="Arial" w:hAnsi="Arial" w:cs="Arial"/>
              </w:rPr>
              <w:t xml:space="preserve"> </w:t>
            </w:r>
            <w:r w:rsidR="00264495" w:rsidRPr="00264495">
              <w:rPr>
                <w:rFonts w:ascii="Arial" w:hAnsi="Arial" w:cs="Arial"/>
                <w:highlight w:val="yellow"/>
              </w:rPr>
              <w:t>ADD PIPELINE</w:t>
            </w:r>
          </w:p>
        </w:tc>
      </w:tr>
    </w:tbl>
    <w:p w14:paraId="100FA7F8" w14:textId="1F815B18" w:rsidR="0052065A" w:rsidRDefault="00F831D4" w:rsidP="00F831D4">
      <w:pPr>
        <w:spacing w:before="10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Manuscripts</w:t>
      </w:r>
      <w:r w:rsidRPr="00FD5CD7">
        <w:rPr>
          <w:rFonts w:ascii="Arial" w:hAnsi="Arial" w:cs="Arial"/>
          <w:b/>
          <w:bCs/>
        </w:rPr>
        <w:t xml:space="preserve"> </w:t>
      </w:r>
      <w:r w:rsidR="0052065A">
        <w:rPr>
          <w:rFonts w:ascii="Arial" w:hAnsi="Arial" w:cs="Arial"/>
          <w:b/>
          <w:bCs/>
        </w:rPr>
        <w:t xml:space="preserve">and grant proposals </w:t>
      </w:r>
      <w:r w:rsidR="00DB3007">
        <w:rPr>
          <w:rFonts w:ascii="Arial" w:hAnsi="Arial" w:cs="Arial"/>
          <w:b/>
          <w:bCs/>
        </w:rPr>
        <w:t>(</w:t>
      </w:r>
      <w:r w:rsidR="0052065A">
        <w:rPr>
          <w:rFonts w:ascii="Arial" w:hAnsi="Arial" w:cs="Arial"/>
          <w:b/>
          <w:bCs/>
        </w:rPr>
        <w:t xml:space="preserve">currently </w:t>
      </w:r>
      <w:r w:rsidR="00DB3007">
        <w:rPr>
          <w:rFonts w:ascii="Arial" w:hAnsi="Arial" w:cs="Arial"/>
          <w:b/>
          <w:bCs/>
        </w:rPr>
        <w:t>in preparation</w:t>
      </w:r>
      <w:r w:rsidR="00C962F3">
        <w:rPr>
          <w:rFonts w:ascii="Arial" w:hAnsi="Arial" w:cs="Arial"/>
          <w:b/>
          <w:bCs/>
        </w:rPr>
        <w:t xml:space="preserve"> and submitted</w:t>
      </w:r>
      <w:r w:rsidR="00DB3007">
        <w:rPr>
          <w:rFonts w:ascii="Arial" w:hAnsi="Arial" w:cs="Arial"/>
          <w:b/>
          <w:bCs/>
        </w:rPr>
        <w:t>)</w:t>
      </w:r>
      <w:r w:rsidR="00C962F3">
        <w:rPr>
          <w:rFonts w:ascii="Arial" w:hAnsi="Arial" w:cs="Arial"/>
          <w:b/>
          <w:bCs/>
        </w:rPr>
        <w:tab/>
      </w:r>
      <w:r w:rsidR="00C962F3">
        <w:rPr>
          <w:rFonts w:ascii="Arial" w:hAnsi="Arial" w:cs="Arial"/>
          <w:b/>
          <w:bCs/>
        </w:rPr>
        <w:br/>
      </w:r>
      <w:r w:rsidRPr="00FD5CD7">
        <w:rPr>
          <w:rFonts w:ascii="Arial" w:hAnsi="Arial" w:cs="Arial"/>
        </w:rPr>
        <w:t xml:space="preserve">A. Salari, A. Spormann, J. Cremer. The dynamics of bacterial peptide digestion along the human large intestine. </w:t>
      </w:r>
      <w:r w:rsidR="007813B7"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 w:rsidRPr="00FD5CD7">
        <w:rPr>
          <w:rFonts w:ascii="Arial" w:hAnsi="Arial" w:cs="Arial"/>
        </w:rPr>
        <w:t>A. Salari, J. Cremer. The appendix promotes the stable composition of the human gut microbiota.</w:t>
      </w:r>
      <w:r w:rsidR="007813B7">
        <w:rPr>
          <w:rFonts w:ascii="Arial" w:hAnsi="Arial" w:cs="Arial"/>
        </w:rPr>
        <w:br/>
      </w:r>
      <w:commentRangeStart w:id="113"/>
      <w:r w:rsidR="00151CCE">
        <w:rPr>
          <w:rFonts w:ascii="Arial" w:hAnsi="Arial" w:cs="Arial"/>
        </w:rPr>
        <w:t xml:space="preserve">R. Christensen, </w:t>
      </w:r>
      <w:r w:rsidR="007813B7">
        <w:rPr>
          <w:rFonts w:ascii="Arial" w:hAnsi="Arial" w:cs="Arial"/>
        </w:rPr>
        <w:t xml:space="preserve">A. Mueller, J. Cremer, </w:t>
      </w:r>
      <w:r w:rsidR="00DD1D39">
        <w:rPr>
          <w:rFonts w:ascii="Arial" w:hAnsi="Arial" w:cs="Arial"/>
        </w:rPr>
        <w:t xml:space="preserve">A. Spormann, </w:t>
      </w:r>
      <w:r w:rsidR="007813B7">
        <w:rPr>
          <w:rFonts w:ascii="Arial" w:hAnsi="Arial" w:cs="Arial"/>
        </w:rPr>
        <w:t xml:space="preserve">J. Grembi, </w:t>
      </w:r>
      <w:r w:rsidR="006829DA">
        <w:rPr>
          <w:rFonts w:ascii="Arial" w:hAnsi="Arial" w:cs="Arial"/>
        </w:rPr>
        <w:t>The human gut harbors a</w:t>
      </w:r>
      <w:r w:rsidR="007813B7">
        <w:rPr>
          <w:rFonts w:ascii="Arial" w:hAnsi="Arial" w:cs="Arial"/>
        </w:rPr>
        <w:t xml:space="preserve"> diverse selection of sulfate</w:t>
      </w:r>
      <w:ins w:id="114" w:author="Rebecca Christensen" w:date="2022-07-26T14:34:00Z">
        <w:r w:rsidR="00B842B3">
          <w:rPr>
            <w:rFonts w:ascii="Arial" w:hAnsi="Arial" w:cs="Arial"/>
          </w:rPr>
          <w:t>-</w:t>
        </w:r>
      </w:ins>
      <w:del w:id="115" w:author="Rebecca Christensen" w:date="2022-07-26T14:34:00Z">
        <w:r w:rsidR="007813B7" w:rsidDel="00B842B3">
          <w:rPr>
            <w:rFonts w:ascii="Arial" w:hAnsi="Arial" w:cs="Arial"/>
          </w:rPr>
          <w:delText xml:space="preserve"> </w:delText>
        </w:r>
      </w:del>
      <w:r w:rsidR="007813B7">
        <w:rPr>
          <w:rFonts w:ascii="Arial" w:hAnsi="Arial" w:cs="Arial"/>
        </w:rPr>
        <w:t xml:space="preserve">reducing </w:t>
      </w:r>
      <w:del w:id="116" w:author="Rebecca Christensen" w:date="2022-07-26T14:34:00Z">
        <w:r w:rsidR="007813B7" w:rsidDel="00B842B3">
          <w:rPr>
            <w:rFonts w:ascii="Arial" w:hAnsi="Arial" w:cs="Arial"/>
          </w:rPr>
          <w:delText>bacteria</w:delText>
        </w:r>
      </w:del>
      <w:ins w:id="117" w:author="Rebecca Christensen" w:date="2022-07-26T14:34:00Z">
        <w:r w:rsidR="00B842B3">
          <w:rPr>
            <w:rFonts w:ascii="Arial" w:hAnsi="Arial" w:cs="Arial"/>
          </w:rPr>
          <w:t>micro</w:t>
        </w:r>
      </w:ins>
      <w:ins w:id="118" w:author="Rebecca Christensen" w:date="2022-07-26T14:35:00Z">
        <w:r w:rsidR="00B842B3">
          <w:rPr>
            <w:rFonts w:ascii="Arial" w:hAnsi="Arial" w:cs="Arial"/>
          </w:rPr>
          <w:t>bes</w:t>
        </w:r>
      </w:ins>
      <w:r w:rsidR="00FE0E57">
        <w:rPr>
          <w:rFonts w:ascii="Arial" w:hAnsi="Arial" w:cs="Arial"/>
        </w:rPr>
        <w:t>.</w:t>
      </w:r>
      <w:r w:rsidR="007813B7">
        <w:rPr>
          <w:rFonts w:ascii="Arial" w:hAnsi="Arial" w:cs="Arial"/>
        </w:rPr>
        <w:t xml:space="preserve"> </w:t>
      </w:r>
      <w:r w:rsidR="00FE0E57">
        <w:rPr>
          <w:rFonts w:ascii="Arial" w:hAnsi="Arial" w:cs="Arial"/>
        </w:rPr>
        <w:tab/>
      </w:r>
      <w:commentRangeEnd w:id="113"/>
      <w:r w:rsidR="00375A76">
        <w:rPr>
          <w:rStyle w:val="CommentReference"/>
        </w:rPr>
        <w:commentReference w:id="113"/>
      </w:r>
      <w:r w:rsidR="00FE0E57">
        <w:rPr>
          <w:rFonts w:ascii="Arial" w:hAnsi="Arial" w:cs="Arial"/>
        </w:rPr>
        <w:br/>
        <w:t xml:space="preserve">J. Cremer, </w:t>
      </w:r>
      <w:r w:rsidR="00644764">
        <w:rPr>
          <w:rFonts w:ascii="Arial" w:hAnsi="Arial" w:cs="Arial"/>
        </w:rPr>
        <w:t>NIH</w:t>
      </w:r>
      <w:r w:rsidR="00102868">
        <w:rPr>
          <w:rFonts w:ascii="Arial" w:hAnsi="Arial" w:cs="Arial"/>
        </w:rPr>
        <w:t xml:space="preserve"> RO1</w:t>
      </w:r>
      <w:r w:rsidR="0052065A">
        <w:rPr>
          <w:rFonts w:ascii="Arial" w:hAnsi="Arial" w:cs="Arial"/>
        </w:rPr>
        <w:t>.</w:t>
      </w:r>
      <w:r w:rsidR="00102868">
        <w:rPr>
          <w:rFonts w:ascii="Arial" w:hAnsi="Arial" w:cs="Arial"/>
        </w:rPr>
        <w:t xml:space="preserve"> </w:t>
      </w:r>
      <w:r w:rsidR="0052065A">
        <w:rPr>
          <w:rFonts w:ascii="Arial" w:hAnsi="Arial" w:cs="Arial"/>
        </w:rPr>
        <w:t>Original submission August 2021. R</w:t>
      </w:r>
      <w:r w:rsidR="00102868">
        <w:rPr>
          <w:rFonts w:ascii="Arial" w:hAnsi="Arial" w:cs="Arial"/>
        </w:rPr>
        <w:t>esubmission planned for February 2023.</w:t>
      </w:r>
      <w:r w:rsidR="00102868">
        <w:rPr>
          <w:rFonts w:ascii="Arial" w:hAnsi="Arial" w:cs="Arial"/>
        </w:rPr>
        <w:tab/>
      </w:r>
    </w:p>
    <w:p w14:paraId="0895DAAD" w14:textId="22E2E59C" w:rsidR="00FE0E57" w:rsidRDefault="00F831D4" w:rsidP="00F831D4">
      <w:pPr>
        <w:spacing w:before="100"/>
        <w:jc w:val="both"/>
        <w:rPr>
          <w:rFonts w:ascii="Arial" w:hAnsi="Arial" w:cs="Arial"/>
        </w:rPr>
      </w:pPr>
      <w:r w:rsidRPr="00FD5CD7">
        <w:rPr>
          <w:rFonts w:ascii="Arial" w:hAnsi="Arial" w:cs="Arial"/>
          <w:b/>
          <w:bCs/>
        </w:rPr>
        <w:t>Presentations related to this work</w:t>
      </w:r>
      <w:r>
        <w:rPr>
          <w:rFonts w:ascii="Arial" w:hAnsi="Arial" w:cs="Arial"/>
          <w:b/>
          <w:bCs/>
        </w:rPr>
        <w:t xml:space="preserve"> (</w:t>
      </w:r>
      <w:r w:rsidR="007813B7">
        <w:rPr>
          <w:rFonts w:ascii="Arial" w:hAnsi="Arial" w:cs="Arial"/>
          <w:b/>
          <w:bCs/>
        </w:rPr>
        <w:t xml:space="preserve">past and </w:t>
      </w:r>
      <w:r w:rsidR="000B0B64">
        <w:rPr>
          <w:rFonts w:ascii="Arial" w:hAnsi="Arial" w:cs="Arial"/>
          <w:b/>
          <w:bCs/>
        </w:rPr>
        <w:t>upcoming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ab/>
      </w:r>
      <w:r w:rsidR="007813B7">
        <w:rPr>
          <w:rFonts w:ascii="Arial" w:hAnsi="Arial" w:cs="Arial"/>
          <w:b/>
          <w:bCs/>
        </w:rPr>
        <w:br/>
      </w:r>
      <w:commentRangeStart w:id="119"/>
      <w:r w:rsidR="007813B7">
        <w:rPr>
          <w:rFonts w:ascii="Arial" w:hAnsi="Arial" w:cs="Arial"/>
        </w:rPr>
        <w:t xml:space="preserve">R. Christensen, </w:t>
      </w:r>
      <w:ins w:id="120" w:author="Rebecca Christensen" w:date="2022-07-26T14:45:00Z">
        <w:r w:rsidR="00F14DA7">
          <w:rPr>
            <w:rFonts w:ascii="Arial" w:hAnsi="Arial" w:cs="Arial"/>
          </w:rPr>
          <w:t>Exploring diverse</w:t>
        </w:r>
      </w:ins>
      <w:ins w:id="121" w:author="Rebecca Christensen" w:date="2022-07-26T14:42:00Z">
        <w:r w:rsidR="00BD132D">
          <w:rPr>
            <w:rFonts w:ascii="Arial" w:hAnsi="Arial" w:cs="Arial"/>
          </w:rPr>
          <w:t xml:space="preserve"> </w:t>
        </w:r>
      </w:ins>
      <w:ins w:id="122" w:author="Rebecca Christensen" w:date="2022-07-26T14:45:00Z">
        <w:r w:rsidR="00F14DA7">
          <w:rPr>
            <w:rFonts w:ascii="Arial" w:hAnsi="Arial" w:cs="Arial"/>
          </w:rPr>
          <w:t>metabolic characteristics</w:t>
        </w:r>
      </w:ins>
      <w:ins w:id="123" w:author="Rebecca Christensen" w:date="2022-07-26T14:42:00Z">
        <w:r w:rsidR="00BD132D">
          <w:rPr>
            <w:rFonts w:ascii="Arial" w:hAnsi="Arial" w:cs="Arial"/>
          </w:rPr>
          <w:t xml:space="preserve"> </w:t>
        </w:r>
      </w:ins>
      <w:ins w:id="124" w:author="Rebecca Christensen" w:date="2022-07-26T14:45:00Z">
        <w:r w:rsidR="00F14DA7">
          <w:rPr>
            <w:rFonts w:ascii="Arial" w:hAnsi="Arial" w:cs="Arial"/>
          </w:rPr>
          <w:t xml:space="preserve">of gut microbiota </w:t>
        </w:r>
      </w:ins>
      <w:ins w:id="125" w:author="Rebecca Christensen" w:date="2022-07-26T14:46:00Z">
        <w:r w:rsidR="00216E89">
          <w:rPr>
            <w:rFonts w:ascii="Arial" w:hAnsi="Arial" w:cs="Arial"/>
          </w:rPr>
          <w:t>using</w:t>
        </w:r>
      </w:ins>
      <w:ins w:id="126" w:author="Rebecca Christensen" w:date="2022-07-26T14:42:00Z">
        <w:r w:rsidR="00BD132D">
          <w:rPr>
            <w:rFonts w:ascii="Arial" w:hAnsi="Arial" w:cs="Arial"/>
          </w:rPr>
          <w:t xml:space="preserve"> sequence analysis in 3 </w:t>
        </w:r>
      </w:ins>
      <w:ins w:id="127" w:author="Rebecca Christensen" w:date="2022-07-26T14:45:00Z">
        <w:r w:rsidR="00F14DA7">
          <w:rPr>
            <w:rFonts w:ascii="Arial" w:hAnsi="Arial" w:cs="Arial"/>
          </w:rPr>
          <w:t xml:space="preserve">different </w:t>
        </w:r>
      </w:ins>
      <w:ins w:id="128" w:author="Rebecca Christensen" w:date="2022-07-26T14:42:00Z">
        <w:r w:rsidR="00BD132D">
          <w:rPr>
            <w:rFonts w:ascii="Arial" w:hAnsi="Arial" w:cs="Arial"/>
          </w:rPr>
          <w:t>ways</w:t>
        </w:r>
      </w:ins>
      <w:del w:id="129" w:author="Rebecca Christensen" w:date="2022-07-26T14:35:00Z">
        <w:r w:rsidR="007813B7" w:rsidDel="000509F2">
          <w:rPr>
            <w:rFonts w:ascii="Arial" w:hAnsi="Arial" w:cs="Arial"/>
          </w:rPr>
          <w:delText>In</w:delText>
        </w:r>
        <w:r w:rsidR="00644764" w:rsidDel="000509F2">
          <w:rPr>
            <w:rFonts w:ascii="Arial" w:hAnsi="Arial" w:cs="Arial"/>
          </w:rPr>
          <w:delText>ter</w:delText>
        </w:r>
        <w:r w:rsidR="007813B7" w:rsidDel="000509F2">
          <w:rPr>
            <w:rFonts w:ascii="Arial" w:hAnsi="Arial" w:cs="Arial"/>
          </w:rPr>
          <w:delText xml:space="preserve">fering </w:delText>
        </w:r>
      </w:del>
      <w:del w:id="130" w:author="Rebecca Christensen" w:date="2022-07-26T14:39:00Z">
        <w:r w:rsidR="00DB3007" w:rsidDel="00871BA0">
          <w:rPr>
            <w:rFonts w:ascii="Arial" w:hAnsi="Arial" w:cs="Arial"/>
          </w:rPr>
          <w:delText xml:space="preserve">peptide and cysteine </w:delText>
        </w:r>
        <w:r w:rsidR="000B0B64" w:rsidDel="00871BA0">
          <w:rPr>
            <w:rFonts w:ascii="Arial" w:hAnsi="Arial" w:cs="Arial"/>
          </w:rPr>
          <w:delText>degradation</w:delText>
        </w:r>
        <w:r w:rsidR="00DB3007" w:rsidDel="00871BA0">
          <w:rPr>
            <w:rFonts w:ascii="Arial" w:hAnsi="Arial" w:cs="Arial"/>
          </w:rPr>
          <w:delText xml:space="preserve"> capabilities from metagenomics data</w:delText>
        </w:r>
      </w:del>
      <w:r w:rsidR="00DB3007">
        <w:rPr>
          <w:rFonts w:ascii="Arial" w:hAnsi="Arial" w:cs="Arial"/>
        </w:rPr>
        <w:t>, Bio-X Stanford, 08/202</w:t>
      </w:r>
      <w:r w:rsidR="00DB3007">
        <w:rPr>
          <w:rFonts w:ascii="Arial" w:hAnsi="Arial" w:cs="Arial"/>
        </w:rPr>
        <w:tab/>
      </w:r>
      <w:r w:rsidR="00DB3007">
        <w:rPr>
          <w:rFonts w:ascii="Arial" w:hAnsi="Arial" w:cs="Arial"/>
        </w:rPr>
        <w:br/>
        <w:t>R. Sharma, Quantifying the H2S release of different gut strains, Bio-X Stanford, 08/2022</w:t>
      </w:r>
      <w:commentRangeEnd w:id="119"/>
      <w:r w:rsidR="00375A76">
        <w:rPr>
          <w:rStyle w:val="CommentReference"/>
        </w:rPr>
        <w:commentReference w:id="119"/>
      </w:r>
      <w:r w:rsidR="00DB3007">
        <w:rPr>
          <w:rFonts w:ascii="Arial" w:hAnsi="Arial" w:cs="Arial"/>
        </w:rPr>
        <w:tab/>
      </w:r>
      <w:r w:rsidR="00DB3007">
        <w:rPr>
          <w:rFonts w:ascii="Arial" w:hAnsi="Arial" w:cs="Arial"/>
        </w:rPr>
        <w:br/>
      </w:r>
      <w:r w:rsidR="007813B7">
        <w:rPr>
          <w:rFonts w:ascii="Arial" w:hAnsi="Arial" w:cs="Arial"/>
        </w:rPr>
        <w:t xml:space="preserve">J. Cremer, </w:t>
      </w:r>
      <w:r w:rsidR="00FE0E57">
        <w:rPr>
          <w:rFonts w:ascii="Arial" w:hAnsi="Arial" w:cs="Arial"/>
        </w:rPr>
        <w:t>G</w:t>
      </w:r>
      <w:r w:rsidR="007813B7">
        <w:rPr>
          <w:rFonts w:ascii="Arial" w:hAnsi="Arial" w:cs="Arial"/>
        </w:rPr>
        <w:t>rowth and impact of the human gut microbiota. MPI Plön, 09/2022</w:t>
      </w:r>
      <w:r w:rsidR="00C86BA3">
        <w:rPr>
          <w:rFonts w:ascii="Arial" w:hAnsi="Arial" w:cs="Arial"/>
        </w:rPr>
        <w:tab/>
      </w:r>
      <w:r w:rsidR="007813B7">
        <w:rPr>
          <w:rFonts w:ascii="Arial" w:hAnsi="Arial" w:cs="Arial"/>
        </w:rPr>
        <w:br/>
      </w:r>
      <w:r w:rsidRPr="00FD5CD7">
        <w:rPr>
          <w:rFonts w:ascii="Arial" w:hAnsi="Arial" w:cs="Arial"/>
        </w:rPr>
        <w:t>J. Cremer, Grow with the flow – Bacterial Biomass Accumulation along the human intestine. Talks in English, Bio-X , Stanford, 02/2021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 w:rsidRPr="00FD5CD7">
        <w:rPr>
          <w:rFonts w:ascii="Arial" w:hAnsi="Arial" w:cs="Arial"/>
        </w:rPr>
        <w:t>J. Cremer, The appendix, an organ to control bacterial growth dynamics in the human large intestine? Biology Department, Stanford, 12/2020</w:t>
      </w:r>
    </w:p>
    <w:p w14:paraId="3D3DA89A" w14:textId="5A6D46D1" w:rsidR="00FD5CD7" w:rsidRPr="00FD5CD7" w:rsidRDefault="00F831D4" w:rsidP="00E11BAF">
      <w:pPr>
        <w:spacing w:before="100"/>
        <w:jc w:val="both"/>
        <w:rPr>
          <w:rFonts w:ascii="Arial" w:hAnsi="Arial" w:cs="Arial"/>
        </w:rPr>
      </w:pPr>
      <w:r w:rsidRPr="00FD5CD7">
        <w:rPr>
          <w:rFonts w:ascii="Arial" w:hAnsi="Arial" w:cs="Arial"/>
          <w:b/>
          <w:bCs/>
        </w:rPr>
        <w:t>Individuals supported</w:t>
      </w:r>
      <w:r w:rsidRPr="00FD5C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486D">
        <w:rPr>
          <w:rFonts w:ascii="Arial" w:hAnsi="Arial" w:cs="Arial"/>
        </w:rPr>
        <w:br/>
      </w:r>
      <w:r w:rsidRPr="00644764">
        <w:rPr>
          <w:rFonts w:ascii="Arial" w:hAnsi="Arial" w:cs="Arial"/>
          <w:u w:val="single"/>
        </w:rPr>
        <w:t>Dr. Richa Sharma</w:t>
      </w:r>
      <w:r w:rsidR="001648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 postdoctoral fellow</w:t>
      </w:r>
      <w:r w:rsidR="0016486D">
        <w:rPr>
          <w:rFonts w:ascii="Arial" w:hAnsi="Arial" w:cs="Arial"/>
        </w:rPr>
        <w:t xml:space="preserve">, started Autumn last year. She developed and runs the experimental assays. </w:t>
      </w:r>
      <w:r w:rsidR="0016486D">
        <w:rPr>
          <w:rFonts w:ascii="Arial" w:hAnsi="Arial" w:cs="Arial"/>
        </w:rPr>
        <w:tab/>
      </w:r>
      <w:r w:rsidR="0016486D">
        <w:rPr>
          <w:rFonts w:ascii="Arial" w:hAnsi="Arial" w:cs="Arial"/>
        </w:rPr>
        <w:br/>
      </w:r>
      <w:r w:rsidRPr="00644764">
        <w:rPr>
          <w:rFonts w:ascii="Arial" w:hAnsi="Arial" w:cs="Arial"/>
          <w:u w:val="single"/>
        </w:rPr>
        <w:t>Rebecca Christensen</w:t>
      </w:r>
      <w:r w:rsidR="0016486D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a technician and </w:t>
      </w:r>
      <w:r w:rsidR="0016486D">
        <w:rPr>
          <w:rFonts w:ascii="Arial" w:hAnsi="Arial" w:cs="Arial"/>
        </w:rPr>
        <w:t>performs</w:t>
      </w:r>
      <w:r>
        <w:rPr>
          <w:rFonts w:ascii="Arial" w:hAnsi="Arial" w:cs="Arial"/>
        </w:rPr>
        <w:t xml:space="preserve"> the bioinformatics analysis of peptide digestion and cysteine utilization. </w:t>
      </w:r>
      <w:r w:rsidR="0016486D">
        <w:rPr>
          <w:rFonts w:ascii="Arial" w:hAnsi="Arial" w:cs="Arial"/>
        </w:rPr>
        <w:tab/>
      </w:r>
      <w:r w:rsidR="0016486D">
        <w:rPr>
          <w:rFonts w:ascii="Arial" w:hAnsi="Arial" w:cs="Arial"/>
        </w:rPr>
        <w:br/>
      </w:r>
      <w:r w:rsidRPr="00644764">
        <w:rPr>
          <w:rFonts w:ascii="Arial" w:hAnsi="Arial" w:cs="Arial"/>
          <w:u w:val="single"/>
        </w:rPr>
        <w:t>Dr. Ali Salari</w:t>
      </w:r>
      <w:r w:rsidRPr="00FD5C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 temporarily supported by the Bio-X and building on his mathematical strength modeled the diet dependent utilization of protein disgestion (see </w:t>
      </w:r>
      <w:r w:rsidR="00FE0E57">
        <w:rPr>
          <w:rFonts w:ascii="Arial" w:hAnsi="Arial" w:cs="Arial"/>
        </w:rPr>
        <w:t xml:space="preserve">previous </w:t>
      </w:r>
      <w:r>
        <w:rPr>
          <w:rFonts w:ascii="Arial" w:hAnsi="Arial" w:cs="Arial"/>
        </w:rPr>
        <w:t xml:space="preserve">report). Unfortunately, due </w:t>
      </w:r>
      <w:r w:rsidRPr="00FD5CD7">
        <w:rPr>
          <w:rFonts w:ascii="Arial" w:hAnsi="Arial" w:cs="Arial"/>
        </w:rPr>
        <w:lastRenderedPageBreak/>
        <w:t xml:space="preserve">to </w:t>
      </w:r>
      <w:r>
        <w:rPr>
          <w:rFonts w:ascii="Arial" w:hAnsi="Arial" w:cs="Arial"/>
        </w:rPr>
        <w:t>visa issues,</w:t>
      </w:r>
      <w:r w:rsidRPr="00FD5CD7">
        <w:rPr>
          <w:rFonts w:ascii="Arial" w:hAnsi="Arial" w:cs="Arial"/>
        </w:rPr>
        <w:t xml:space="preserve"> Dr. Salari </w:t>
      </w:r>
      <w:r>
        <w:rPr>
          <w:rFonts w:ascii="Arial" w:hAnsi="Arial" w:cs="Arial"/>
        </w:rPr>
        <w:t xml:space="preserve">could not join Stanford. But we are still </w:t>
      </w:r>
      <w:r w:rsidR="003C1B3A">
        <w:rPr>
          <w:rFonts w:ascii="Arial" w:hAnsi="Arial" w:cs="Arial"/>
        </w:rPr>
        <w:t>collaboration to finish</w:t>
      </w:r>
      <w:r>
        <w:rPr>
          <w:rFonts w:ascii="Arial" w:hAnsi="Arial" w:cs="Arial"/>
        </w:rPr>
        <w:t xml:space="preserve"> the manuscripts</w:t>
      </w:r>
      <w:r w:rsidR="00FE0E57">
        <w:rPr>
          <w:rFonts w:ascii="Arial" w:hAnsi="Arial" w:cs="Arial"/>
        </w:rPr>
        <w:t>. H</w:t>
      </w:r>
      <w:r>
        <w:rPr>
          <w:rFonts w:ascii="Arial" w:hAnsi="Arial" w:cs="Arial"/>
        </w:rPr>
        <w:t xml:space="preserve">is analysis is </w:t>
      </w:r>
      <w:r w:rsidR="00FE0E57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an important part of the R01 grant </w:t>
      </w:r>
      <w:r w:rsidR="003C1B3A">
        <w:rPr>
          <w:rFonts w:ascii="Arial" w:hAnsi="Arial" w:cs="Arial"/>
        </w:rPr>
        <w:t xml:space="preserve">proposal we </w:t>
      </w:r>
      <w:r w:rsidR="00FE0E57">
        <w:rPr>
          <w:rFonts w:ascii="Arial" w:hAnsi="Arial" w:cs="Arial"/>
        </w:rPr>
        <w:t>are writing.</w:t>
      </w:r>
    </w:p>
    <w:sectPr w:rsidR="00FD5CD7" w:rsidRPr="00FD5CD7" w:rsidSect="00102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1" w:author="Jonas Cremer" w:date="2022-07-26T12:53:00Z" w:initials="JC">
    <w:p w14:paraId="6E03A32B" w14:textId="77777777" w:rsidR="000C1395" w:rsidRDefault="000C1395" w:rsidP="008B481D">
      <w:r>
        <w:rPr>
          <w:rStyle w:val="CommentReference"/>
        </w:rPr>
        <w:annotationRef/>
      </w:r>
      <w:r>
        <w:rPr>
          <w:sz w:val="20"/>
          <w:szCs w:val="20"/>
        </w:rPr>
        <w:t>Feel free to add some fancy language or corrections if you feel the urge…</w:t>
      </w:r>
    </w:p>
  </w:comment>
  <w:comment w:id="112" w:author="Rebecca Christensen" w:date="2022-07-26T14:26:00Z" w:initials="RC">
    <w:p w14:paraId="00FC982B" w14:textId="77777777" w:rsidR="007D7FDF" w:rsidRDefault="007D7FDF" w:rsidP="00A44D27">
      <w:r>
        <w:rPr>
          <w:rStyle w:val="CommentReference"/>
        </w:rPr>
        <w:annotationRef/>
      </w:r>
      <w:r>
        <w:rPr>
          <w:sz w:val="20"/>
          <w:szCs w:val="20"/>
        </w:rPr>
        <w:t>What is od mean</w:t>
      </w:r>
    </w:p>
  </w:comment>
  <w:comment w:id="113" w:author="Jonas Cremer" w:date="2022-07-26T12:43:00Z" w:initials="JC">
    <w:p w14:paraId="526F32CC" w14:textId="5F5D51F3" w:rsidR="00375A76" w:rsidRDefault="00375A76" w:rsidP="001B6369">
      <w:r>
        <w:rPr>
          <w:rStyle w:val="CommentReference"/>
        </w:rPr>
        <w:annotationRef/>
      </w:r>
      <w:r>
        <w:rPr>
          <w:sz w:val="20"/>
          <w:szCs w:val="20"/>
        </w:rPr>
        <w:t>Please ok title or provide alternative</w:t>
      </w:r>
    </w:p>
  </w:comment>
  <w:comment w:id="119" w:author="Jonas Cremer" w:date="2022-07-26T12:43:00Z" w:initials="JC">
    <w:p w14:paraId="4B859838" w14:textId="4D74545A" w:rsidR="00375A76" w:rsidRDefault="00375A76" w:rsidP="00B044DC">
      <w:r>
        <w:rPr>
          <w:rStyle w:val="CommentReference"/>
        </w:rPr>
        <w:annotationRef/>
      </w:r>
      <w:r>
        <w:rPr>
          <w:sz w:val="20"/>
          <w:szCs w:val="20"/>
        </w:rPr>
        <w:t>Please update titles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03A32B" w15:done="0"/>
  <w15:commentEx w15:paraId="00FC982B" w15:done="0"/>
  <w15:commentEx w15:paraId="526F32CC" w15:done="0"/>
  <w15:commentEx w15:paraId="4B8598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6254" w16cex:dateUtc="2022-07-26T19:53:00Z"/>
  <w16cex:commentExtensible w16cex:durableId="268A781B" w16cex:dateUtc="2022-07-26T21:26:00Z"/>
  <w16cex:commentExtensible w16cex:durableId="268A6006" w16cex:dateUtc="2022-07-26T19:43:00Z"/>
  <w16cex:commentExtensible w16cex:durableId="268A5FE9" w16cex:dateUtc="2022-07-26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03A32B" w16cid:durableId="268A6254"/>
  <w16cid:commentId w16cid:paraId="00FC982B" w16cid:durableId="268A781B"/>
  <w16cid:commentId w16cid:paraId="526F32CC" w16cid:durableId="268A6006"/>
  <w16cid:commentId w16cid:paraId="4B859838" w16cid:durableId="268A5F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8D9"/>
    <w:multiLevelType w:val="hybridMultilevel"/>
    <w:tmpl w:val="940E8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177F"/>
    <w:multiLevelType w:val="hybridMultilevel"/>
    <w:tmpl w:val="67AEDD00"/>
    <w:lvl w:ilvl="0" w:tplc="E7BE07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811D5"/>
    <w:multiLevelType w:val="hybridMultilevel"/>
    <w:tmpl w:val="346A4DB2"/>
    <w:lvl w:ilvl="0" w:tplc="29CE190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60CF6"/>
    <w:multiLevelType w:val="hybridMultilevel"/>
    <w:tmpl w:val="0D5CF99A"/>
    <w:lvl w:ilvl="0" w:tplc="204E9E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1851"/>
    <w:multiLevelType w:val="hybridMultilevel"/>
    <w:tmpl w:val="12825104"/>
    <w:lvl w:ilvl="0" w:tplc="1DCA13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241264">
    <w:abstractNumId w:val="4"/>
  </w:num>
  <w:num w:numId="2" w16cid:durableId="1602104558">
    <w:abstractNumId w:val="0"/>
  </w:num>
  <w:num w:numId="3" w16cid:durableId="176314697">
    <w:abstractNumId w:val="3"/>
  </w:num>
  <w:num w:numId="4" w16cid:durableId="1370564389">
    <w:abstractNumId w:val="1"/>
  </w:num>
  <w:num w:numId="5" w16cid:durableId="79737915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becca Christensen">
    <w15:presenceInfo w15:providerId="AD" w15:userId="S::reb26@stanford.edu::32b4b760-3d2e-4823-bfb9-92c7b45fa33d"/>
  </w15:person>
  <w15:person w15:author="Jonas Cremer">
    <w15:presenceInfo w15:providerId="AD" w15:userId="S::jbcremer@stanford.edu::8aa26985-5fe1-4115-b13f-b810921e1b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A4"/>
    <w:rsid w:val="000509F2"/>
    <w:rsid w:val="0006317E"/>
    <w:rsid w:val="000838FC"/>
    <w:rsid w:val="000A3083"/>
    <w:rsid w:val="000B0B64"/>
    <w:rsid w:val="000B6DE1"/>
    <w:rsid w:val="000C1395"/>
    <w:rsid w:val="000D6F80"/>
    <w:rsid w:val="00102868"/>
    <w:rsid w:val="001174EF"/>
    <w:rsid w:val="00131976"/>
    <w:rsid w:val="00134ABD"/>
    <w:rsid w:val="0013705E"/>
    <w:rsid w:val="00151CCE"/>
    <w:rsid w:val="0016486D"/>
    <w:rsid w:val="001975D9"/>
    <w:rsid w:val="00216E89"/>
    <w:rsid w:val="002203AC"/>
    <w:rsid w:val="0026432C"/>
    <w:rsid w:val="00264495"/>
    <w:rsid w:val="00287F64"/>
    <w:rsid w:val="00322C6B"/>
    <w:rsid w:val="003662E2"/>
    <w:rsid w:val="00375A76"/>
    <w:rsid w:val="0038629F"/>
    <w:rsid w:val="00396E06"/>
    <w:rsid w:val="003C1B3A"/>
    <w:rsid w:val="003D21C3"/>
    <w:rsid w:val="003D3FE0"/>
    <w:rsid w:val="00421129"/>
    <w:rsid w:val="00424D63"/>
    <w:rsid w:val="004737A0"/>
    <w:rsid w:val="004806A1"/>
    <w:rsid w:val="004A1BB3"/>
    <w:rsid w:val="004C3549"/>
    <w:rsid w:val="004D11DC"/>
    <w:rsid w:val="004D65C2"/>
    <w:rsid w:val="004F747D"/>
    <w:rsid w:val="0052065A"/>
    <w:rsid w:val="00526929"/>
    <w:rsid w:val="005544BE"/>
    <w:rsid w:val="00563D68"/>
    <w:rsid w:val="00570A43"/>
    <w:rsid w:val="005771A2"/>
    <w:rsid w:val="0058540F"/>
    <w:rsid w:val="005A4CCC"/>
    <w:rsid w:val="005A5514"/>
    <w:rsid w:val="005C1FA7"/>
    <w:rsid w:val="005E12EF"/>
    <w:rsid w:val="006010C8"/>
    <w:rsid w:val="00644764"/>
    <w:rsid w:val="006551A0"/>
    <w:rsid w:val="00655E19"/>
    <w:rsid w:val="00662CA1"/>
    <w:rsid w:val="006829DA"/>
    <w:rsid w:val="00691C57"/>
    <w:rsid w:val="006B2934"/>
    <w:rsid w:val="006B78C0"/>
    <w:rsid w:val="006C4DBB"/>
    <w:rsid w:val="006C6831"/>
    <w:rsid w:val="00717C38"/>
    <w:rsid w:val="00756C28"/>
    <w:rsid w:val="007813B7"/>
    <w:rsid w:val="007958C6"/>
    <w:rsid w:val="007C36C0"/>
    <w:rsid w:val="007D7FDF"/>
    <w:rsid w:val="00860098"/>
    <w:rsid w:val="00871BA0"/>
    <w:rsid w:val="008D41BC"/>
    <w:rsid w:val="008F04BB"/>
    <w:rsid w:val="00910F6E"/>
    <w:rsid w:val="0095776C"/>
    <w:rsid w:val="0096020A"/>
    <w:rsid w:val="00990155"/>
    <w:rsid w:val="009B3D75"/>
    <w:rsid w:val="009C0525"/>
    <w:rsid w:val="009E5E9B"/>
    <w:rsid w:val="009F13FA"/>
    <w:rsid w:val="00A43977"/>
    <w:rsid w:val="00A602E7"/>
    <w:rsid w:val="00AA43E6"/>
    <w:rsid w:val="00B114FE"/>
    <w:rsid w:val="00B12D64"/>
    <w:rsid w:val="00B36621"/>
    <w:rsid w:val="00B67A5B"/>
    <w:rsid w:val="00B7748B"/>
    <w:rsid w:val="00B842B3"/>
    <w:rsid w:val="00BA089A"/>
    <w:rsid w:val="00BA3F09"/>
    <w:rsid w:val="00BA40C8"/>
    <w:rsid w:val="00BA4228"/>
    <w:rsid w:val="00BD132D"/>
    <w:rsid w:val="00BF2F31"/>
    <w:rsid w:val="00C14BC4"/>
    <w:rsid w:val="00C44591"/>
    <w:rsid w:val="00C61A6A"/>
    <w:rsid w:val="00C70DC1"/>
    <w:rsid w:val="00C86BA3"/>
    <w:rsid w:val="00C86EB7"/>
    <w:rsid w:val="00C879A9"/>
    <w:rsid w:val="00C87B8D"/>
    <w:rsid w:val="00C962F3"/>
    <w:rsid w:val="00CC626F"/>
    <w:rsid w:val="00CD469A"/>
    <w:rsid w:val="00D04384"/>
    <w:rsid w:val="00D05368"/>
    <w:rsid w:val="00D14047"/>
    <w:rsid w:val="00D5287B"/>
    <w:rsid w:val="00D57B29"/>
    <w:rsid w:val="00D84EFB"/>
    <w:rsid w:val="00DB3007"/>
    <w:rsid w:val="00DD1C25"/>
    <w:rsid w:val="00DD1D39"/>
    <w:rsid w:val="00E057B9"/>
    <w:rsid w:val="00E11BAF"/>
    <w:rsid w:val="00E549DF"/>
    <w:rsid w:val="00E725A4"/>
    <w:rsid w:val="00EC3406"/>
    <w:rsid w:val="00F14DA7"/>
    <w:rsid w:val="00F20663"/>
    <w:rsid w:val="00F64A39"/>
    <w:rsid w:val="00F831D4"/>
    <w:rsid w:val="00FB71B6"/>
    <w:rsid w:val="00FD5CD7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9E19"/>
  <w15:chartTrackingRefBased/>
  <w15:docId w15:val="{D644C59F-65DE-7746-BD9E-C10E128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9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5A551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A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4Char">
    <w:name w:val="Heading 4 Char"/>
    <w:basedOn w:val="DefaultParagraphFont"/>
    <w:link w:val="Heading4"/>
    <w:uiPriority w:val="9"/>
    <w:rsid w:val="005A5514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5A5514"/>
    <w:rPr>
      <w:i/>
      <w:iCs/>
    </w:rPr>
  </w:style>
  <w:style w:type="character" w:customStyle="1" w:styleId="apple-converted-space">
    <w:name w:val="apple-converted-space"/>
    <w:basedOn w:val="DefaultParagraphFont"/>
    <w:rsid w:val="00F64A39"/>
  </w:style>
  <w:style w:type="table" w:styleId="TableGrid">
    <w:name w:val="Table Grid"/>
    <w:basedOn w:val="TableNormal"/>
    <w:uiPriority w:val="39"/>
    <w:rsid w:val="00FB7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5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A7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00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Cremer</dc:creator>
  <cp:keywords/>
  <dc:description/>
  <cp:lastModifiedBy>Rebecca Christensen</cp:lastModifiedBy>
  <cp:revision>47</cp:revision>
  <dcterms:created xsi:type="dcterms:W3CDTF">2022-07-25T16:14:00Z</dcterms:created>
  <dcterms:modified xsi:type="dcterms:W3CDTF">2022-07-26T21:46:00Z</dcterms:modified>
</cp:coreProperties>
</file>